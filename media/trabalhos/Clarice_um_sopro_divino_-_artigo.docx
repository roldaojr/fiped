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C345" w14:textId="77777777" w:rsidR="00D833DA" w:rsidRDefault="00D833DA" w:rsidP="001B4C6E">
      <w:pPr>
        <w:jc w:val="center"/>
        <w:rPr>
          <w:ins w:id="0" w:author="Diná Mendes Oliveira" w:date="2018-01-15T15:51:00Z"/>
          <w:rFonts w:ascii="Times New Roman" w:hAnsi="Times New Roman"/>
          <w:b/>
          <w:sz w:val="24"/>
          <w:szCs w:val="24"/>
        </w:rPr>
      </w:pPr>
    </w:p>
    <w:p w14:paraId="5992EA3C" w14:textId="77777777" w:rsidR="004B0A6D" w:rsidDel="00D833DA" w:rsidRDefault="00A6264E" w:rsidP="001B4C6E">
      <w:pPr>
        <w:jc w:val="center"/>
        <w:rPr>
          <w:del w:id="1" w:author="Diná Mendes Oliveira" w:date="2018-01-15T15:51:00Z"/>
          <w:rFonts w:ascii="Times New Roman" w:hAnsi="Times New Roman"/>
          <w:b/>
          <w:sz w:val="24"/>
          <w:szCs w:val="24"/>
        </w:rPr>
      </w:pPr>
      <w:r>
        <w:rPr>
          <w:rFonts w:ascii="Arial" w:hAnsi="Arial" w:cs="Arial"/>
          <w:noProof/>
          <w:sz w:val="24"/>
          <w:szCs w:val="24"/>
          <w:lang w:eastAsia="pt-BR"/>
        </w:rPr>
        <w:drawing>
          <wp:anchor distT="0" distB="0" distL="114300" distR="114300" simplePos="0" relativeHeight="251657728" behindDoc="0" locked="0" layoutInCell="1" allowOverlap="1" wp14:anchorId="51F75172" wp14:editId="17FC531D">
            <wp:simplePos x="0" y="0"/>
            <wp:positionH relativeFrom="margin">
              <wp:posOffset>-81280</wp:posOffset>
            </wp:positionH>
            <wp:positionV relativeFrom="paragraph">
              <wp:posOffset>-123825</wp:posOffset>
            </wp:positionV>
            <wp:extent cx="6248400" cy="1104900"/>
            <wp:effectExtent l="19050" t="0" r="0" b="0"/>
            <wp:wrapThrough wrapText="bothSides">
              <wp:wrapPolygon edited="0">
                <wp:start x="-66" y="0"/>
                <wp:lineTo x="-66" y="21228"/>
                <wp:lineTo x="21600" y="21228"/>
                <wp:lineTo x="21600" y="0"/>
                <wp:lineTo x="-66" y="0"/>
              </wp:wrapPolygon>
            </wp:wrapThrough>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6248400" cy="1104900"/>
                    </a:xfrm>
                    <a:prstGeom prst="rect">
                      <a:avLst/>
                    </a:prstGeom>
                    <a:noFill/>
                    <a:ln w="9525">
                      <a:noFill/>
                      <a:miter lim="800000"/>
                      <a:headEnd/>
                      <a:tailEnd/>
                    </a:ln>
                  </pic:spPr>
                </pic:pic>
              </a:graphicData>
            </a:graphic>
          </wp:anchor>
        </w:drawing>
      </w:r>
    </w:p>
    <w:p w14:paraId="7430D42A" w14:textId="77777777" w:rsidR="00CA75B1" w:rsidRDefault="00954959" w:rsidP="001B4C6E">
      <w:pPr>
        <w:jc w:val="center"/>
        <w:rPr>
          <w:ins w:id="2" w:author="Diná Mendes Oliveira" w:date="2018-01-15T15:50:00Z"/>
          <w:rFonts w:ascii="Times New Roman" w:hAnsi="Times New Roman"/>
          <w:b/>
          <w:sz w:val="24"/>
          <w:szCs w:val="24"/>
        </w:rPr>
      </w:pPr>
      <w:r>
        <w:rPr>
          <w:rFonts w:ascii="Times New Roman" w:hAnsi="Times New Roman"/>
          <w:b/>
          <w:sz w:val="24"/>
          <w:szCs w:val="24"/>
        </w:rPr>
        <w:t>A</w:t>
      </w:r>
      <w:r w:rsidR="001B4C6E">
        <w:rPr>
          <w:rFonts w:ascii="Times New Roman" w:hAnsi="Times New Roman"/>
          <w:b/>
          <w:sz w:val="24"/>
          <w:szCs w:val="24"/>
        </w:rPr>
        <w:t xml:space="preserve"> criação de u</w:t>
      </w:r>
      <w:r w:rsidR="002078C5">
        <w:rPr>
          <w:rFonts w:ascii="Times New Roman" w:hAnsi="Times New Roman"/>
          <w:b/>
          <w:sz w:val="24"/>
          <w:szCs w:val="24"/>
        </w:rPr>
        <w:t>m nov</w:t>
      </w:r>
      <w:r>
        <w:rPr>
          <w:rFonts w:ascii="Times New Roman" w:hAnsi="Times New Roman"/>
          <w:b/>
          <w:sz w:val="24"/>
          <w:szCs w:val="24"/>
        </w:rPr>
        <w:t>o</w:t>
      </w:r>
      <w:r w:rsidR="002078C5">
        <w:rPr>
          <w:rFonts w:ascii="Times New Roman" w:hAnsi="Times New Roman"/>
          <w:b/>
          <w:sz w:val="24"/>
          <w:szCs w:val="24"/>
        </w:rPr>
        <w:t xml:space="preserve"> </w:t>
      </w:r>
      <w:r>
        <w:rPr>
          <w:rFonts w:ascii="Times New Roman" w:hAnsi="Times New Roman"/>
          <w:b/>
          <w:sz w:val="24"/>
          <w:szCs w:val="24"/>
        </w:rPr>
        <w:t>Gênesis</w:t>
      </w:r>
      <w:r w:rsidR="002078C5">
        <w:rPr>
          <w:rFonts w:ascii="Times New Roman" w:hAnsi="Times New Roman"/>
          <w:b/>
          <w:sz w:val="24"/>
          <w:szCs w:val="24"/>
        </w:rPr>
        <w:t xml:space="preserve"> em</w:t>
      </w:r>
      <w:r>
        <w:rPr>
          <w:rFonts w:ascii="Times New Roman" w:hAnsi="Times New Roman"/>
          <w:b/>
          <w:sz w:val="24"/>
          <w:szCs w:val="24"/>
        </w:rPr>
        <w:t>:</w:t>
      </w:r>
      <w:r w:rsidR="002078C5">
        <w:rPr>
          <w:rFonts w:ascii="Times New Roman" w:hAnsi="Times New Roman"/>
          <w:b/>
          <w:sz w:val="24"/>
          <w:szCs w:val="24"/>
        </w:rPr>
        <w:t xml:space="preserve"> </w:t>
      </w:r>
      <w:r w:rsidR="001B4C6E">
        <w:rPr>
          <w:rFonts w:ascii="Times New Roman" w:hAnsi="Times New Roman"/>
          <w:b/>
          <w:sz w:val="24"/>
          <w:szCs w:val="24"/>
        </w:rPr>
        <w:t>Um sopro de vida de Clarice Lispector</w:t>
      </w:r>
    </w:p>
    <w:p w14:paraId="10483D55" w14:textId="77777777" w:rsidR="00666829" w:rsidRDefault="00666829" w:rsidP="001B4C6E">
      <w:pPr>
        <w:jc w:val="center"/>
        <w:rPr>
          <w:rFonts w:ascii="Times New Roman" w:hAnsi="Times New Roman"/>
          <w:b/>
          <w:sz w:val="24"/>
          <w:szCs w:val="24"/>
        </w:rPr>
      </w:pPr>
    </w:p>
    <w:p w14:paraId="3E6592E9" w14:textId="77777777" w:rsidR="00666829" w:rsidRPr="00666829" w:rsidRDefault="00666829" w:rsidP="00666829">
      <w:pPr>
        <w:spacing w:line="240" w:lineRule="auto"/>
        <w:jc w:val="right"/>
        <w:rPr>
          <w:ins w:id="3" w:author="Diná Mendes Oliveira" w:date="2018-01-15T15:50:00Z"/>
          <w:rFonts w:ascii="Times New Roman" w:hAnsi="Times New Roman"/>
          <w:sz w:val="24"/>
          <w:szCs w:val="24"/>
        </w:rPr>
      </w:pPr>
      <w:ins w:id="4" w:author="Diná Mendes Oliveira" w:date="2018-01-15T15:50:00Z">
        <w:r w:rsidRPr="00666829">
          <w:rPr>
            <w:rFonts w:ascii="Times New Roman" w:hAnsi="Times New Roman"/>
            <w:sz w:val="24"/>
            <w:szCs w:val="24"/>
          </w:rPr>
          <w:t xml:space="preserve">Diná Mendes de Souza OLIVEIRA </w:t>
        </w:r>
        <w:r w:rsidRPr="00666829">
          <w:rPr>
            <w:rFonts w:ascii="Times New Roman" w:hAnsi="Times New Roman"/>
            <w:b/>
            <w:sz w:val="24"/>
            <w:szCs w:val="24"/>
            <w:vertAlign w:val="superscript"/>
          </w:rPr>
          <w:footnoteReference w:id="1"/>
        </w:r>
      </w:ins>
    </w:p>
    <w:p w14:paraId="59C1D4DA" w14:textId="77777777" w:rsidR="00666829" w:rsidRPr="00666829" w:rsidRDefault="00666829" w:rsidP="00666829">
      <w:pPr>
        <w:spacing w:line="360" w:lineRule="auto"/>
        <w:jc w:val="right"/>
        <w:rPr>
          <w:ins w:id="8" w:author="Diná Mendes Oliveira" w:date="2018-01-15T15:50:00Z"/>
          <w:rFonts w:ascii="Times New Roman" w:hAnsi="Times New Roman"/>
          <w:b/>
          <w:sz w:val="24"/>
          <w:szCs w:val="24"/>
        </w:rPr>
      </w:pPr>
      <w:ins w:id="9" w:author="Diná Mendes Oliveira" w:date="2018-01-15T15:50:00Z">
        <w:r w:rsidRPr="00666829">
          <w:rPr>
            <w:rFonts w:ascii="Times New Roman" w:hAnsi="Times New Roman"/>
            <w:sz w:val="24"/>
            <w:szCs w:val="24"/>
          </w:rPr>
          <w:t>Profa. Dra. Maria Edileuza da Costa</w:t>
        </w:r>
        <w:r w:rsidRPr="00666829">
          <w:rPr>
            <w:rFonts w:ascii="Times New Roman" w:hAnsi="Times New Roman"/>
            <w:sz w:val="24"/>
            <w:szCs w:val="24"/>
            <w:vertAlign w:val="superscript"/>
          </w:rPr>
          <w:footnoteReference w:id="2"/>
        </w:r>
        <w:r w:rsidRPr="00666829">
          <w:rPr>
            <w:rFonts w:ascii="Times New Roman" w:hAnsi="Times New Roman"/>
            <w:sz w:val="24"/>
            <w:szCs w:val="24"/>
          </w:rPr>
          <w:t xml:space="preserve"> </w:t>
        </w:r>
      </w:ins>
    </w:p>
    <w:p w14:paraId="7C0F91B9" w14:textId="77777777" w:rsidR="00E74FE3" w:rsidDel="00D833DA" w:rsidRDefault="00D833DA" w:rsidP="001B4C6E">
      <w:pPr>
        <w:jc w:val="center"/>
        <w:rPr>
          <w:del w:id="14" w:author="Diná Mendes Oliveira" w:date="2018-01-15T15:50:00Z"/>
          <w:rFonts w:ascii="Times New Roman" w:hAnsi="Times New Roman"/>
          <w:b/>
          <w:sz w:val="24"/>
          <w:szCs w:val="24"/>
        </w:rPr>
      </w:pPr>
      <w:ins w:id="15" w:author="Diná Mendes Oliveira" w:date="2018-01-15T15:59:00Z">
        <w:r>
          <w:rPr>
            <w:rFonts w:ascii="Times New Roman" w:hAnsi="Times New Roman"/>
            <w:b/>
            <w:sz w:val="24"/>
            <w:szCs w:val="24"/>
          </w:rPr>
          <w:t>RESUMO:</w:t>
        </w:r>
      </w:ins>
    </w:p>
    <w:p w14:paraId="7C5660F0" w14:textId="77777777" w:rsidR="00E74FE3" w:rsidRPr="00E74FE3" w:rsidDel="00666829" w:rsidRDefault="00E74FE3" w:rsidP="00E74FE3">
      <w:pPr>
        <w:jc w:val="right"/>
        <w:rPr>
          <w:del w:id="16" w:author="Diná Mendes Oliveira" w:date="2018-01-15T15:50:00Z"/>
          <w:rFonts w:ascii="Arial" w:hAnsi="Arial" w:cs="Arial"/>
          <w:sz w:val="24"/>
          <w:szCs w:val="24"/>
        </w:rPr>
      </w:pPr>
      <w:del w:id="17" w:author="Diná Mendes Oliveira" w:date="2018-01-15T15:50:00Z">
        <w:r w:rsidRPr="00E74FE3" w:rsidDel="00666829">
          <w:rPr>
            <w:rFonts w:ascii="Arial" w:hAnsi="Arial" w:cs="Arial"/>
            <w:sz w:val="24"/>
            <w:szCs w:val="24"/>
          </w:rPr>
          <w:delText xml:space="preserve">Diná Mendes de Souza Oliveira </w:delText>
        </w:r>
        <w:r w:rsidRPr="00E74FE3" w:rsidDel="00666829">
          <w:rPr>
            <w:rFonts w:ascii="Arial" w:hAnsi="Arial" w:cs="Arial"/>
            <w:b/>
            <w:sz w:val="24"/>
            <w:szCs w:val="24"/>
            <w:vertAlign w:val="superscript"/>
          </w:rPr>
          <w:footnoteReference w:id="3"/>
        </w:r>
      </w:del>
    </w:p>
    <w:p w14:paraId="18D1C569" w14:textId="77777777" w:rsidR="00E74FE3" w:rsidRPr="00E74FE3" w:rsidDel="00666829" w:rsidRDefault="00E74FE3" w:rsidP="00E74FE3">
      <w:pPr>
        <w:jc w:val="right"/>
        <w:rPr>
          <w:del w:id="21" w:author="Diná Mendes Oliveira" w:date="2018-01-15T15:50:00Z"/>
          <w:rFonts w:ascii="Arial" w:hAnsi="Arial" w:cs="Arial"/>
          <w:b/>
          <w:sz w:val="24"/>
          <w:szCs w:val="24"/>
        </w:rPr>
      </w:pPr>
      <w:del w:id="22" w:author="Diná Mendes Oliveira" w:date="2018-01-15T15:50:00Z">
        <w:r w:rsidRPr="00E74FE3" w:rsidDel="00666829">
          <w:rPr>
            <w:rFonts w:ascii="Arial" w:hAnsi="Arial" w:cs="Arial"/>
            <w:sz w:val="24"/>
            <w:szCs w:val="24"/>
          </w:rPr>
          <w:delText xml:space="preserve">Orientador: Dra. </w:delText>
        </w:r>
      </w:del>
      <w:del w:id="23" w:author="Diná Mendes Oliveira" w:date="2018-01-15T14:40:00Z">
        <w:r w:rsidRPr="00E74FE3" w:rsidDel="009E78C6">
          <w:rPr>
            <w:rFonts w:ascii="Arial" w:hAnsi="Arial" w:cs="Arial"/>
            <w:sz w:val="24"/>
            <w:szCs w:val="24"/>
          </w:rPr>
          <w:delText xml:space="preserve">Mona Lisa Bezerra </w:delText>
        </w:r>
        <w:commentRangeStart w:id="24"/>
        <w:r w:rsidRPr="00E74FE3" w:rsidDel="009E78C6">
          <w:rPr>
            <w:rFonts w:ascii="Arial" w:hAnsi="Arial" w:cs="Arial"/>
            <w:sz w:val="24"/>
            <w:szCs w:val="24"/>
          </w:rPr>
          <w:delText>Teixeira</w:delText>
        </w:r>
      </w:del>
      <w:commentRangeEnd w:id="24"/>
      <w:del w:id="25" w:author="Diná Mendes Oliveira" w:date="2018-01-15T15:50:00Z">
        <w:r w:rsidR="00C478E5" w:rsidDel="00666829">
          <w:rPr>
            <w:rStyle w:val="Refdecomentrio"/>
          </w:rPr>
          <w:commentReference w:id="24"/>
        </w:r>
        <w:r w:rsidRPr="00E74FE3" w:rsidDel="00666829">
          <w:rPr>
            <w:rFonts w:ascii="Arial" w:hAnsi="Arial" w:cs="Arial"/>
            <w:b/>
            <w:sz w:val="24"/>
            <w:szCs w:val="24"/>
            <w:vertAlign w:val="superscript"/>
          </w:rPr>
          <w:footnoteReference w:id="4"/>
        </w:r>
      </w:del>
    </w:p>
    <w:p w14:paraId="428F081D" w14:textId="77777777" w:rsidR="009A5B17" w:rsidRDefault="009A5B17" w:rsidP="00860B69">
      <w:pPr>
        <w:jc w:val="both"/>
        <w:rPr>
          <w:rFonts w:ascii="Times New Roman" w:hAnsi="Times New Roman"/>
          <w:b/>
          <w:sz w:val="24"/>
          <w:szCs w:val="24"/>
        </w:rPr>
      </w:pPr>
    </w:p>
    <w:p w14:paraId="04371881" w14:textId="77777777" w:rsidR="0061779D" w:rsidRDefault="0061779D" w:rsidP="001769ED">
      <w:pPr>
        <w:jc w:val="both"/>
        <w:rPr>
          <w:rFonts w:ascii="Times New Roman" w:hAnsi="Times New Roman"/>
          <w:sz w:val="24"/>
          <w:szCs w:val="24"/>
        </w:rPr>
      </w:pPr>
      <w:r w:rsidRPr="0061779D">
        <w:rPr>
          <w:rFonts w:ascii="Times New Roman" w:hAnsi="Times New Roman"/>
          <w:sz w:val="24"/>
          <w:szCs w:val="24"/>
        </w:rPr>
        <w:t>Clarice Lispector</w:t>
      </w:r>
      <w:r w:rsidR="00261CFD" w:rsidRPr="00261CFD">
        <w:t xml:space="preserve"> </w:t>
      </w:r>
      <w:r w:rsidR="00261CFD" w:rsidRPr="00261CFD">
        <w:rPr>
          <w:rFonts w:ascii="Times New Roman" w:hAnsi="Times New Roman"/>
          <w:sz w:val="24"/>
          <w:szCs w:val="24"/>
        </w:rPr>
        <w:t>alcança uma dimensão criativa incomum quando manifesta para fora de si</w:t>
      </w:r>
      <w:r w:rsidR="00E55302">
        <w:rPr>
          <w:rFonts w:ascii="Times New Roman" w:hAnsi="Times New Roman"/>
          <w:sz w:val="24"/>
          <w:szCs w:val="24"/>
        </w:rPr>
        <w:t>,</w:t>
      </w:r>
      <w:r w:rsidRPr="0061779D">
        <w:rPr>
          <w:rFonts w:ascii="Times New Roman" w:hAnsi="Times New Roman"/>
          <w:sz w:val="24"/>
          <w:szCs w:val="24"/>
        </w:rPr>
        <w:t xml:space="preserve"> como ela mesmo diz, nas palavras de um narrador implícito, “</w:t>
      </w:r>
      <w:r>
        <w:rPr>
          <w:rFonts w:ascii="Times New Roman" w:hAnsi="Times New Roman"/>
          <w:sz w:val="24"/>
          <w:szCs w:val="24"/>
        </w:rPr>
        <w:t xml:space="preserve">(...) </w:t>
      </w:r>
      <w:r w:rsidRPr="0061779D">
        <w:rPr>
          <w:rFonts w:ascii="Times New Roman" w:hAnsi="Times New Roman"/>
          <w:sz w:val="24"/>
          <w:szCs w:val="24"/>
        </w:rPr>
        <w:t>é mais que um lamento, um grito de ave de r</w:t>
      </w:r>
      <w:r w:rsidR="00E55302">
        <w:rPr>
          <w:rFonts w:ascii="Times New Roman" w:hAnsi="Times New Roman"/>
          <w:sz w:val="24"/>
          <w:szCs w:val="24"/>
        </w:rPr>
        <w:t>apina, um beijo no rosto morto”,</w:t>
      </w:r>
      <w:r w:rsidRPr="0061779D">
        <w:rPr>
          <w:rFonts w:ascii="Times New Roman" w:hAnsi="Times New Roman"/>
          <w:sz w:val="24"/>
          <w:szCs w:val="24"/>
        </w:rPr>
        <w:t xml:space="preserve"> </w:t>
      </w:r>
      <w:r w:rsidR="00392F41">
        <w:rPr>
          <w:rFonts w:ascii="Times New Roman" w:hAnsi="Times New Roman"/>
          <w:sz w:val="24"/>
          <w:szCs w:val="24"/>
        </w:rPr>
        <w:t>n</w:t>
      </w:r>
      <w:r w:rsidRPr="0061779D">
        <w:rPr>
          <w:rFonts w:ascii="Times New Roman" w:hAnsi="Times New Roman"/>
          <w:sz w:val="24"/>
          <w:szCs w:val="24"/>
        </w:rPr>
        <w:t xml:space="preserve">a obra: </w:t>
      </w:r>
      <w:r w:rsidRPr="00392F41">
        <w:rPr>
          <w:rFonts w:ascii="Times New Roman" w:hAnsi="Times New Roman"/>
          <w:i/>
          <w:sz w:val="24"/>
          <w:szCs w:val="24"/>
        </w:rPr>
        <w:t xml:space="preserve">Um </w:t>
      </w:r>
      <w:r w:rsidR="00392F41" w:rsidRPr="00392F41">
        <w:rPr>
          <w:rFonts w:ascii="Times New Roman" w:hAnsi="Times New Roman"/>
          <w:i/>
          <w:sz w:val="24"/>
          <w:szCs w:val="24"/>
        </w:rPr>
        <w:t>s</w:t>
      </w:r>
      <w:r w:rsidRPr="00392F41">
        <w:rPr>
          <w:rFonts w:ascii="Times New Roman" w:hAnsi="Times New Roman"/>
          <w:i/>
          <w:sz w:val="24"/>
          <w:szCs w:val="24"/>
        </w:rPr>
        <w:t xml:space="preserve">opro de </w:t>
      </w:r>
      <w:r w:rsidR="00392F41" w:rsidRPr="00392F41">
        <w:rPr>
          <w:rFonts w:ascii="Times New Roman" w:hAnsi="Times New Roman"/>
          <w:i/>
          <w:sz w:val="24"/>
          <w:szCs w:val="24"/>
        </w:rPr>
        <w:t>v</w:t>
      </w:r>
      <w:r w:rsidRPr="00392F41">
        <w:rPr>
          <w:rFonts w:ascii="Times New Roman" w:hAnsi="Times New Roman"/>
          <w:i/>
          <w:sz w:val="24"/>
          <w:szCs w:val="24"/>
        </w:rPr>
        <w:t>ida</w:t>
      </w:r>
      <w:r w:rsidRPr="0061779D">
        <w:rPr>
          <w:rFonts w:ascii="Times New Roman" w:hAnsi="Times New Roman"/>
          <w:sz w:val="24"/>
          <w:szCs w:val="24"/>
        </w:rPr>
        <w:t>. Organizado</w:t>
      </w:r>
      <w:r w:rsidRPr="00E55302">
        <w:rPr>
          <w:rFonts w:ascii="Times New Roman" w:hAnsi="Times New Roman"/>
          <w:strike/>
          <w:sz w:val="24"/>
          <w:szCs w:val="24"/>
        </w:rPr>
        <w:t>s</w:t>
      </w:r>
      <w:r w:rsidRPr="0061779D">
        <w:rPr>
          <w:rFonts w:ascii="Times New Roman" w:hAnsi="Times New Roman"/>
          <w:sz w:val="24"/>
          <w:szCs w:val="24"/>
        </w:rPr>
        <w:t xml:space="preserve"> por Olga Borell</w:t>
      </w:r>
      <w:r w:rsidR="00392F41">
        <w:rPr>
          <w:rFonts w:ascii="Times New Roman" w:hAnsi="Times New Roman"/>
          <w:sz w:val="24"/>
          <w:szCs w:val="24"/>
        </w:rPr>
        <w:t>i</w:t>
      </w:r>
      <w:r w:rsidRPr="0061779D">
        <w:rPr>
          <w:rFonts w:ascii="Times New Roman" w:hAnsi="Times New Roman"/>
          <w:sz w:val="24"/>
          <w:szCs w:val="24"/>
        </w:rPr>
        <w:t>, após a morte de Clarice, os trechos, escritos em aflição, aos poucos e em pedaços, numa não linearidade, característica das narrativas de Clarice</w:t>
      </w:r>
      <w:r w:rsidR="009D6765">
        <w:rPr>
          <w:rFonts w:ascii="Times New Roman" w:hAnsi="Times New Roman"/>
          <w:sz w:val="24"/>
          <w:szCs w:val="24"/>
        </w:rPr>
        <w:t xml:space="preserve">, </w:t>
      </w:r>
      <w:r w:rsidRPr="0061779D">
        <w:rPr>
          <w:rFonts w:ascii="Times New Roman" w:hAnsi="Times New Roman"/>
          <w:sz w:val="24"/>
          <w:szCs w:val="24"/>
        </w:rPr>
        <w:t xml:space="preserve">não interrompe o fluir de suas ideias e reflexões sobre a vida, sobre a morte e sobre Deus, </w:t>
      </w:r>
      <w:r w:rsidR="002312D8">
        <w:rPr>
          <w:rFonts w:ascii="Times New Roman" w:hAnsi="Times New Roman"/>
          <w:sz w:val="24"/>
          <w:szCs w:val="24"/>
        </w:rPr>
        <w:t>T</w:t>
      </w:r>
      <w:r w:rsidRPr="0061779D">
        <w:rPr>
          <w:rFonts w:ascii="Times New Roman" w:hAnsi="Times New Roman"/>
          <w:sz w:val="24"/>
          <w:szCs w:val="24"/>
        </w:rPr>
        <w:t>emas tão intrínsecos a natureza humana e, portanto, universais, a partir de uma visão clariciana da existência</w:t>
      </w:r>
      <w:r w:rsidRPr="0061779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Nesse trabalho</w:t>
      </w:r>
      <w:r w:rsidR="00E55302">
        <w:rPr>
          <w:rFonts w:ascii="Times New Roman" w:hAnsi="Times New Roman"/>
          <w:sz w:val="24"/>
          <w:szCs w:val="24"/>
        </w:rPr>
        <w:t>,</w:t>
      </w:r>
      <w:r>
        <w:rPr>
          <w:rFonts w:ascii="Times New Roman" w:hAnsi="Times New Roman"/>
          <w:sz w:val="24"/>
          <w:szCs w:val="24"/>
        </w:rPr>
        <w:t xml:space="preserve"> discutimos a construção da narrativa de: </w:t>
      </w:r>
      <w:r w:rsidRPr="002312D8">
        <w:rPr>
          <w:rFonts w:ascii="Times New Roman" w:hAnsi="Times New Roman"/>
          <w:i/>
          <w:sz w:val="24"/>
          <w:szCs w:val="24"/>
        </w:rPr>
        <w:t>Um sopro de vida</w:t>
      </w:r>
      <w:r>
        <w:rPr>
          <w:rFonts w:ascii="Times New Roman" w:hAnsi="Times New Roman"/>
          <w:sz w:val="24"/>
          <w:szCs w:val="24"/>
        </w:rPr>
        <w:t>, observando sua intrínseca relação com a narrativa bíblica de Gênesis que retrata a criação do mundo e da humanidade. Observamos que</w:t>
      </w:r>
      <w:r w:rsidR="00E55302">
        <w:rPr>
          <w:rFonts w:ascii="Times New Roman" w:hAnsi="Times New Roman"/>
          <w:sz w:val="24"/>
          <w:szCs w:val="24"/>
        </w:rPr>
        <w:t>,</w:t>
      </w:r>
      <w:r>
        <w:rPr>
          <w:rFonts w:ascii="Times New Roman" w:hAnsi="Times New Roman"/>
          <w:sz w:val="24"/>
          <w:szCs w:val="24"/>
        </w:rPr>
        <w:t xml:space="preserve"> tanto nos aspectos estruturais, na linguagem e na escolha do tema e dos personagens</w:t>
      </w:r>
      <w:r w:rsidR="00E55302">
        <w:rPr>
          <w:rFonts w:ascii="Times New Roman" w:hAnsi="Times New Roman"/>
          <w:sz w:val="24"/>
          <w:szCs w:val="24"/>
        </w:rPr>
        <w:t>,</w:t>
      </w:r>
      <w:r>
        <w:rPr>
          <w:rFonts w:ascii="Times New Roman" w:hAnsi="Times New Roman"/>
          <w:sz w:val="24"/>
          <w:szCs w:val="24"/>
        </w:rPr>
        <w:t xml:space="preserve"> há uma forte intertextualidade e que todos esses elementos convergem num texto cheio de espiritualidade, expressividade única das palavras na reinvenção de seus significados. A luz de autores como:</w:t>
      </w:r>
      <w:r w:rsidR="004F33B9">
        <w:rPr>
          <w:rFonts w:ascii="Times New Roman" w:hAnsi="Times New Roman"/>
          <w:sz w:val="24"/>
          <w:szCs w:val="24"/>
        </w:rPr>
        <w:t xml:space="preserve"> </w:t>
      </w:r>
      <w:r>
        <w:rPr>
          <w:rFonts w:ascii="Times New Roman" w:hAnsi="Times New Roman"/>
          <w:sz w:val="24"/>
          <w:szCs w:val="24"/>
        </w:rPr>
        <w:t>Candido</w:t>
      </w:r>
      <w:r w:rsidR="004F33B9">
        <w:rPr>
          <w:rFonts w:ascii="Times New Roman" w:hAnsi="Times New Roman"/>
          <w:sz w:val="24"/>
          <w:szCs w:val="24"/>
        </w:rPr>
        <w:t xml:space="preserve"> (1970)</w:t>
      </w:r>
      <w:r>
        <w:rPr>
          <w:rFonts w:ascii="Times New Roman" w:hAnsi="Times New Roman"/>
          <w:sz w:val="24"/>
          <w:szCs w:val="24"/>
        </w:rPr>
        <w:t>, Vieira</w:t>
      </w:r>
      <w:r w:rsidR="004F33B9">
        <w:rPr>
          <w:rFonts w:ascii="Times New Roman" w:hAnsi="Times New Roman"/>
          <w:sz w:val="24"/>
          <w:szCs w:val="24"/>
        </w:rPr>
        <w:t xml:space="preserve"> (1998), </w:t>
      </w:r>
      <w:r w:rsidR="004F33B9" w:rsidRPr="004F33B9">
        <w:rPr>
          <w:rFonts w:ascii="Times New Roman" w:hAnsi="Times New Roman"/>
          <w:sz w:val="24"/>
          <w:szCs w:val="24"/>
        </w:rPr>
        <w:t>Chiappini</w:t>
      </w:r>
      <w:r w:rsidR="004F33B9">
        <w:rPr>
          <w:rFonts w:ascii="Times New Roman" w:hAnsi="Times New Roman"/>
          <w:sz w:val="24"/>
          <w:szCs w:val="24"/>
        </w:rPr>
        <w:t xml:space="preserve"> (2004), </w:t>
      </w:r>
      <w:r w:rsidR="00BF2EFF">
        <w:rPr>
          <w:rFonts w:ascii="Times New Roman" w:hAnsi="Times New Roman"/>
          <w:sz w:val="24"/>
          <w:szCs w:val="24"/>
        </w:rPr>
        <w:t>Sá</w:t>
      </w:r>
      <w:r w:rsidR="00954959">
        <w:rPr>
          <w:rFonts w:ascii="Times New Roman" w:hAnsi="Times New Roman"/>
          <w:sz w:val="24"/>
          <w:szCs w:val="24"/>
        </w:rPr>
        <w:t xml:space="preserve"> (1978),</w:t>
      </w:r>
      <w:r w:rsidR="002C3F52" w:rsidRPr="002C3F52">
        <w:rPr>
          <w:rFonts w:ascii="Times New Roman" w:hAnsi="Times New Roman"/>
          <w:sz w:val="24"/>
          <w:szCs w:val="24"/>
        </w:rPr>
        <w:t xml:space="preserve"> </w:t>
      </w:r>
      <w:r w:rsidR="004F33B9">
        <w:rPr>
          <w:rFonts w:ascii="Times New Roman" w:hAnsi="Times New Roman"/>
          <w:sz w:val="24"/>
          <w:szCs w:val="24"/>
        </w:rPr>
        <w:t xml:space="preserve">procuramos </w:t>
      </w:r>
      <w:r w:rsidR="002312D8">
        <w:rPr>
          <w:rFonts w:ascii="Times New Roman" w:hAnsi="Times New Roman"/>
          <w:sz w:val="24"/>
          <w:szCs w:val="24"/>
        </w:rPr>
        <w:t>perceber a</w:t>
      </w:r>
      <w:r w:rsidR="004F33B9">
        <w:rPr>
          <w:rFonts w:ascii="Times New Roman" w:hAnsi="Times New Roman"/>
          <w:sz w:val="24"/>
          <w:szCs w:val="24"/>
        </w:rPr>
        <w:t xml:space="preserve"> intensa entrega de Clarice ao ato de escrever e de interpretar o mundo, utilizando-se de outros textos e discursos, mas </w:t>
      </w:r>
      <w:r w:rsidR="006646A9">
        <w:rPr>
          <w:rFonts w:ascii="Times New Roman" w:hAnsi="Times New Roman"/>
          <w:sz w:val="24"/>
          <w:szCs w:val="24"/>
        </w:rPr>
        <w:t xml:space="preserve">também </w:t>
      </w:r>
      <w:r w:rsidR="004F33B9">
        <w:rPr>
          <w:rFonts w:ascii="Times New Roman" w:hAnsi="Times New Roman"/>
          <w:sz w:val="24"/>
          <w:szCs w:val="24"/>
        </w:rPr>
        <w:t>nos oferta</w:t>
      </w:r>
      <w:r w:rsidR="002312D8">
        <w:rPr>
          <w:rFonts w:ascii="Times New Roman" w:hAnsi="Times New Roman"/>
          <w:sz w:val="24"/>
          <w:szCs w:val="24"/>
        </w:rPr>
        <w:t>ndo</w:t>
      </w:r>
      <w:r w:rsidR="004F33B9">
        <w:rPr>
          <w:rFonts w:ascii="Times New Roman" w:hAnsi="Times New Roman"/>
          <w:sz w:val="24"/>
          <w:szCs w:val="24"/>
        </w:rPr>
        <w:t xml:space="preserve"> de </w:t>
      </w:r>
      <w:r w:rsidR="004F33B9" w:rsidRPr="004F33B9">
        <w:rPr>
          <w:rFonts w:ascii="Times New Roman" w:hAnsi="Times New Roman"/>
          <w:sz w:val="24"/>
          <w:szCs w:val="24"/>
        </w:rPr>
        <w:t>um jeito muito particular</w:t>
      </w:r>
      <w:r w:rsidR="004F33B9">
        <w:rPr>
          <w:rFonts w:ascii="Times New Roman" w:hAnsi="Times New Roman"/>
          <w:sz w:val="24"/>
          <w:szCs w:val="24"/>
        </w:rPr>
        <w:t xml:space="preserve">, uma visão universal e deslumbrante sobre a vida. </w:t>
      </w:r>
    </w:p>
    <w:p w14:paraId="50B3C9C7" w14:textId="77777777" w:rsidR="00D833DA" w:rsidRPr="00D833DA" w:rsidRDefault="00D833DA" w:rsidP="00D833DA">
      <w:pPr>
        <w:jc w:val="both"/>
        <w:rPr>
          <w:ins w:id="28" w:author="Diná Mendes Oliveira" w:date="2018-01-15T16:01:00Z"/>
          <w:rFonts w:ascii="Times New Roman" w:hAnsi="Times New Roman"/>
          <w:sz w:val="24"/>
          <w:szCs w:val="24"/>
          <w:lang w:val="en"/>
        </w:rPr>
      </w:pPr>
      <w:ins w:id="29" w:author="Diná Mendes Oliveira" w:date="2018-01-15T16:01:00Z">
        <w:r w:rsidRPr="00D833DA">
          <w:rPr>
            <w:rFonts w:ascii="Times New Roman" w:hAnsi="Times New Roman"/>
            <w:sz w:val="24"/>
            <w:szCs w:val="24"/>
            <w:lang w:val="en"/>
          </w:rPr>
          <w:t>ABSTRACT:</w:t>
        </w:r>
      </w:ins>
    </w:p>
    <w:p w14:paraId="1C50CAFC" w14:textId="77777777" w:rsidR="00D833DA" w:rsidRPr="00D833DA" w:rsidRDefault="00D833DA" w:rsidP="00D833DA">
      <w:pPr>
        <w:jc w:val="both"/>
        <w:rPr>
          <w:ins w:id="30" w:author="Diná Mendes Oliveira" w:date="2018-01-15T16:01:00Z"/>
          <w:rFonts w:ascii="Times New Roman" w:hAnsi="Times New Roman"/>
          <w:sz w:val="24"/>
          <w:szCs w:val="24"/>
        </w:rPr>
      </w:pPr>
      <w:ins w:id="31" w:author="Diná Mendes Oliveira" w:date="2018-01-15T16:01:00Z">
        <w:r w:rsidRPr="00D833DA">
          <w:rPr>
            <w:rFonts w:ascii="Times New Roman" w:hAnsi="Times New Roman"/>
            <w:sz w:val="24"/>
            <w:szCs w:val="24"/>
            <w:lang w:val="en"/>
          </w:rPr>
          <w:t xml:space="preserve">Clarice Lispector reaches an unusual creative dimension when she expresses herself, as she says herself, in the words of an implied narrator, "... it is more than a lament, a cry of a raptor, a kiss on the dead face ", In the work: A breath of life. Organized by Olga </w:t>
        </w:r>
        <w:r w:rsidRPr="00D833DA">
          <w:rPr>
            <w:rFonts w:ascii="Times New Roman" w:hAnsi="Times New Roman"/>
            <w:sz w:val="24"/>
            <w:szCs w:val="24"/>
            <w:lang w:val="en"/>
          </w:rPr>
          <w:lastRenderedPageBreak/>
          <w:t>Borelli, after Clarice's death, the passages, written in affliction, piecemeal and piecemeal, in a non-linearity, characteristic of Clarice's narratives, do not interrupt the flow of her ideas and reflections on life, death and on God, Themes so intrinsic to human nature and, therefore, universal, from a Clarian view of existence. In this work, we discuss the construction of the narrative of: A breath of life, noting its intrinsic relationship with the biblical narrative of Genesis that portrays the creation of the world and humanity. We observe that in both the structural aspects, the language and the choice of the theme and the characters, there is a strong intertextuality and that all these elements converge in a text full of spirituality, unique expressivity of words in the reinvention of their meanings. The light of authors like Candido (1970), Vieira (1998), Chiappini (2004), Sá (1978), we try to perceive the intense delivery of Clarice to the act of writing and interpreting the world, using other texts and speeches, but also offering us in a very particular way, a universal and dazzling vision about life.</w:t>
        </w:r>
      </w:ins>
    </w:p>
    <w:p w14:paraId="6287EA67" w14:textId="77777777" w:rsidR="00954959" w:rsidRPr="0061779D" w:rsidRDefault="00954959" w:rsidP="00860B69">
      <w:pPr>
        <w:jc w:val="both"/>
        <w:rPr>
          <w:rFonts w:ascii="Times New Roman" w:hAnsi="Times New Roman"/>
          <w:sz w:val="24"/>
          <w:szCs w:val="24"/>
        </w:rPr>
      </w:pPr>
    </w:p>
    <w:p w14:paraId="13386EDA" w14:textId="77777777" w:rsidR="00860B69" w:rsidRDefault="00860B69" w:rsidP="00860B69">
      <w:pPr>
        <w:jc w:val="both"/>
        <w:rPr>
          <w:rFonts w:ascii="Times New Roman" w:hAnsi="Times New Roman"/>
          <w:b/>
          <w:sz w:val="24"/>
          <w:szCs w:val="24"/>
        </w:rPr>
      </w:pPr>
      <w:r>
        <w:rPr>
          <w:rFonts w:ascii="Times New Roman" w:hAnsi="Times New Roman"/>
          <w:b/>
          <w:sz w:val="24"/>
          <w:szCs w:val="24"/>
        </w:rPr>
        <w:t>INTRODUÇÃO</w:t>
      </w:r>
    </w:p>
    <w:p w14:paraId="77015737" w14:textId="77777777" w:rsidR="00954959" w:rsidRDefault="00954959" w:rsidP="00860B69">
      <w:pPr>
        <w:jc w:val="both"/>
        <w:rPr>
          <w:rFonts w:ascii="Times New Roman" w:hAnsi="Times New Roman"/>
          <w:b/>
          <w:sz w:val="24"/>
          <w:szCs w:val="24"/>
        </w:rPr>
      </w:pPr>
    </w:p>
    <w:p w14:paraId="097BD7C3" w14:textId="77777777" w:rsidR="00516834" w:rsidRDefault="002D3AE9" w:rsidP="00BB3D72">
      <w:pPr>
        <w:pStyle w:val="PargrafodaLista"/>
        <w:spacing w:line="360" w:lineRule="auto"/>
        <w:ind w:left="0" w:firstLine="708"/>
        <w:jc w:val="both"/>
        <w:rPr>
          <w:rFonts w:ascii="Times New Roman" w:hAnsi="Times New Roman"/>
          <w:sz w:val="24"/>
          <w:szCs w:val="24"/>
        </w:rPr>
      </w:pPr>
      <w:r>
        <w:rPr>
          <w:rFonts w:ascii="Times New Roman" w:hAnsi="Times New Roman"/>
          <w:sz w:val="24"/>
          <w:szCs w:val="24"/>
        </w:rPr>
        <w:t xml:space="preserve">Apesar de sabermos que a escrita do livro </w:t>
      </w:r>
      <w:r w:rsidR="003313F2" w:rsidRPr="008420DD">
        <w:rPr>
          <w:rFonts w:ascii="Times New Roman" w:hAnsi="Times New Roman"/>
          <w:i/>
          <w:sz w:val="24"/>
          <w:szCs w:val="24"/>
        </w:rPr>
        <w:t xml:space="preserve">Um </w:t>
      </w:r>
      <w:r w:rsidR="008420DD" w:rsidRPr="008420DD">
        <w:rPr>
          <w:rFonts w:ascii="Times New Roman" w:hAnsi="Times New Roman"/>
          <w:i/>
          <w:sz w:val="24"/>
          <w:szCs w:val="24"/>
        </w:rPr>
        <w:t>s</w:t>
      </w:r>
      <w:r w:rsidR="003313F2" w:rsidRPr="008420DD">
        <w:rPr>
          <w:rFonts w:ascii="Times New Roman" w:hAnsi="Times New Roman"/>
          <w:i/>
          <w:sz w:val="24"/>
          <w:szCs w:val="24"/>
        </w:rPr>
        <w:t xml:space="preserve">opro de </w:t>
      </w:r>
      <w:r w:rsidR="008420DD" w:rsidRPr="008420DD">
        <w:rPr>
          <w:rFonts w:ascii="Times New Roman" w:hAnsi="Times New Roman"/>
          <w:i/>
          <w:sz w:val="24"/>
          <w:szCs w:val="24"/>
        </w:rPr>
        <w:t>v</w:t>
      </w:r>
      <w:r w:rsidR="003313F2" w:rsidRPr="008420DD">
        <w:rPr>
          <w:rFonts w:ascii="Times New Roman" w:hAnsi="Times New Roman"/>
          <w:i/>
          <w:sz w:val="24"/>
          <w:szCs w:val="24"/>
        </w:rPr>
        <w:t>ida</w:t>
      </w:r>
      <w:r w:rsidR="00433D11">
        <w:rPr>
          <w:rFonts w:ascii="Times New Roman" w:hAnsi="Times New Roman"/>
          <w:sz w:val="24"/>
          <w:szCs w:val="24"/>
        </w:rPr>
        <w:t xml:space="preserve"> </w:t>
      </w:r>
      <w:r>
        <w:rPr>
          <w:rFonts w:ascii="Times New Roman" w:hAnsi="Times New Roman"/>
          <w:sz w:val="24"/>
          <w:szCs w:val="24"/>
        </w:rPr>
        <w:t>se deu em um período de extrema dor causada pela enfermidade que</w:t>
      </w:r>
      <w:r w:rsidR="007A207F">
        <w:rPr>
          <w:rFonts w:ascii="Times New Roman" w:hAnsi="Times New Roman"/>
          <w:sz w:val="24"/>
          <w:szCs w:val="24"/>
        </w:rPr>
        <w:t xml:space="preserve"> </w:t>
      </w:r>
      <w:r>
        <w:rPr>
          <w:rFonts w:ascii="Times New Roman" w:hAnsi="Times New Roman"/>
          <w:sz w:val="24"/>
          <w:szCs w:val="24"/>
        </w:rPr>
        <w:t xml:space="preserve">levou </w:t>
      </w:r>
      <w:r w:rsidR="00433D11">
        <w:rPr>
          <w:rFonts w:ascii="Times New Roman" w:hAnsi="Times New Roman"/>
          <w:sz w:val="24"/>
          <w:szCs w:val="24"/>
        </w:rPr>
        <w:t xml:space="preserve">Clarice Lispector </w:t>
      </w:r>
      <w:r w:rsidR="008420DD">
        <w:rPr>
          <w:rFonts w:ascii="Times New Roman" w:hAnsi="Times New Roman"/>
          <w:sz w:val="24"/>
          <w:szCs w:val="24"/>
        </w:rPr>
        <w:t>à</w:t>
      </w:r>
      <w:r>
        <w:rPr>
          <w:rFonts w:ascii="Times New Roman" w:hAnsi="Times New Roman"/>
          <w:sz w:val="24"/>
          <w:szCs w:val="24"/>
        </w:rPr>
        <w:t xml:space="preserve"> morte, o livro está impregnado de vida, vida na essência</w:t>
      </w:r>
      <w:r w:rsidR="007A207F">
        <w:rPr>
          <w:rFonts w:ascii="Times New Roman" w:hAnsi="Times New Roman"/>
          <w:sz w:val="24"/>
          <w:szCs w:val="24"/>
        </w:rPr>
        <w:t>, como se já tivesse vivido tudo e agora, não importa</w:t>
      </w:r>
      <w:r w:rsidR="00B74F9D">
        <w:rPr>
          <w:rFonts w:ascii="Times New Roman" w:hAnsi="Times New Roman"/>
          <w:sz w:val="24"/>
          <w:szCs w:val="24"/>
        </w:rPr>
        <w:t>m</w:t>
      </w:r>
      <w:r w:rsidR="007A207F">
        <w:rPr>
          <w:rFonts w:ascii="Times New Roman" w:hAnsi="Times New Roman"/>
          <w:sz w:val="24"/>
          <w:szCs w:val="24"/>
        </w:rPr>
        <w:t xml:space="preserve"> mais os fatos.</w:t>
      </w:r>
      <w:r>
        <w:rPr>
          <w:rFonts w:ascii="Times New Roman" w:hAnsi="Times New Roman"/>
          <w:sz w:val="24"/>
          <w:szCs w:val="24"/>
        </w:rPr>
        <w:t xml:space="preserve"> </w:t>
      </w:r>
      <w:r w:rsidR="00E867F9">
        <w:rPr>
          <w:rFonts w:ascii="Times New Roman" w:hAnsi="Times New Roman"/>
          <w:sz w:val="24"/>
          <w:szCs w:val="24"/>
        </w:rPr>
        <w:t>Sá</w:t>
      </w:r>
      <w:r w:rsidR="00433D11">
        <w:rPr>
          <w:rFonts w:ascii="Times New Roman" w:hAnsi="Times New Roman"/>
          <w:sz w:val="24"/>
          <w:szCs w:val="24"/>
        </w:rPr>
        <w:t xml:space="preserve"> (1978), diz que importa mais a vida do que os fatos, como se deixasse de lado a própria história para viver a essência da vida.  </w:t>
      </w:r>
    </w:p>
    <w:p w14:paraId="6F111433" w14:textId="5076B933" w:rsidR="00ED7275" w:rsidDel="00DF4E9E" w:rsidRDefault="002D3AE9" w:rsidP="00BB3D72">
      <w:pPr>
        <w:pStyle w:val="PargrafodaLista"/>
        <w:spacing w:line="360" w:lineRule="auto"/>
        <w:ind w:left="0" w:firstLine="708"/>
        <w:jc w:val="both"/>
        <w:rPr>
          <w:del w:id="32" w:author="Diná Mendes Oliveira" w:date="2018-09-28T10:49:00Z"/>
          <w:rFonts w:ascii="Times New Roman" w:hAnsi="Times New Roman"/>
          <w:i/>
          <w:sz w:val="24"/>
          <w:szCs w:val="24"/>
        </w:rPr>
      </w:pPr>
      <w:r>
        <w:rPr>
          <w:rFonts w:ascii="Times New Roman" w:hAnsi="Times New Roman"/>
          <w:sz w:val="24"/>
          <w:szCs w:val="24"/>
        </w:rPr>
        <w:t xml:space="preserve">O que chama a atenção nessa obra, </w:t>
      </w:r>
      <w:r w:rsidR="00B74F9D">
        <w:rPr>
          <w:rFonts w:ascii="Times New Roman" w:hAnsi="Times New Roman"/>
          <w:sz w:val="24"/>
          <w:szCs w:val="24"/>
        </w:rPr>
        <w:t>apesar de ser uma constante</w:t>
      </w:r>
      <w:r w:rsidR="00600B06">
        <w:rPr>
          <w:rFonts w:ascii="Times New Roman" w:hAnsi="Times New Roman"/>
          <w:sz w:val="24"/>
          <w:szCs w:val="24"/>
        </w:rPr>
        <w:t xml:space="preserve"> </w:t>
      </w:r>
      <w:r>
        <w:rPr>
          <w:rFonts w:ascii="Times New Roman" w:hAnsi="Times New Roman"/>
          <w:sz w:val="24"/>
          <w:szCs w:val="24"/>
        </w:rPr>
        <w:t>em outras de Clarice</w:t>
      </w:r>
      <w:r w:rsidR="00E55302">
        <w:rPr>
          <w:rFonts w:ascii="Times New Roman" w:hAnsi="Times New Roman"/>
          <w:sz w:val="24"/>
          <w:szCs w:val="24"/>
        </w:rPr>
        <w:t xml:space="preserve"> Lispector</w:t>
      </w:r>
      <w:r w:rsidR="00ED5356">
        <w:rPr>
          <w:rFonts w:ascii="Times New Roman" w:hAnsi="Times New Roman"/>
          <w:sz w:val="24"/>
          <w:szCs w:val="24"/>
        </w:rPr>
        <w:t xml:space="preserve">, </w:t>
      </w:r>
      <w:r w:rsidR="00E55302">
        <w:rPr>
          <w:rFonts w:ascii="Times New Roman" w:hAnsi="Times New Roman"/>
          <w:sz w:val="24"/>
          <w:szCs w:val="24"/>
        </w:rPr>
        <w:t xml:space="preserve">como </w:t>
      </w:r>
      <w:r w:rsidRPr="00261CFD">
        <w:rPr>
          <w:rFonts w:ascii="Times New Roman" w:hAnsi="Times New Roman"/>
          <w:i/>
          <w:sz w:val="24"/>
          <w:szCs w:val="24"/>
        </w:rPr>
        <w:t xml:space="preserve">A </w:t>
      </w:r>
      <w:r w:rsidR="008420DD">
        <w:rPr>
          <w:rFonts w:ascii="Times New Roman" w:hAnsi="Times New Roman"/>
          <w:i/>
          <w:sz w:val="24"/>
          <w:szCs w:val="24"/>
        </w:rPr>
        <w:t>p</w:t>
      </w:r>
      <w:r w:rsidRPr="00261CFD">
        <w:rPr>
          <w:rFonts w:ascii="Times New Roman" w:hAnsi="Times New Roman"/>
          <w:i/>
          <w:sz w:val="24"/>
          <w:szCs w:val="24"/>
        </w:rPr>
        <w:t>aixão segundo GH</w:t>
      </w:r>
      <w:r w:rsidR="00ED5356">
        <w:rPr>
          <w:rFonts w:ascii="Times New Roman" w:hAnsi="Times New Roman"/>
          <w:sz w:val="24"/>
          <w:szCs w:val="24"/>
        </w:rPr>
        <w:t xml:space="preserve"> por exemplo, </w:t>
      </w:r>
      <w:r>
        <w:rPr>
          <w:rFonts w:ascii="Times New Roman" w:hAnsi="Times New Roman"/>
          <w:sz w:val="24"/>
          <w:szCs w:val="24"/>
        </w:rPr>
        <w:t>é a forte intertextualidade</w:t>
      </w:r>
      <w:r w:rsidR="00BB3D72">
        <w:rPr>
          <w:rFonts w:ascii="Times New Roman" w:hAnsi="Times New Roman"/>
          <w:sz w:val="24"/>
          <w:szCs w:val="24"/>
        </w:rPr>
        <w:t xml:space="preserve"> com a bíblia.</w:t>
      </w:r>
      <w:r>
        <w:rPr>
          <w:rFonts w:ascii="Times New Roman" w:hAnsi="Times New Roman"/>
          <w:sz w:val="24"/>
          <w:szCs w:val="24"/>
        </w:rPr>
        <w:t xml:space="preserve"> E</w:t>
      </w:r>
      <w:r w:rsidR="00B74F9D">
        <w:rPr>
          <w:rFonts w:ascii="Times New Roman" w:hAnsi="Times New Roman"/>
          <w:sz w:val="24"/>
          <w:szCs w:val="24"/>
        </w:rPr>
        <w:t>ntretanto, e</w:t>
      </w:r>
      <w:r>
        <w:rPr>
          <w:rFonts w:ascii="Times New Roman" w:hAnsi="Times New Roman"/>
          <w:sz w:val="24"/>
          <w:szCs w:val="24"/>
        </w:rPr>
        <w:t>m Um Sopro de Vida, o próprio título</w:t>
      </w:r>
      <w:r w:rsidR="00600B06">
        <w:rPr>
          <w:rFonts w:ascii="Times New Roman" w:hAnsi="Times New Roman"/>
          <w:sz w:val="24"/>
          <w:szCs w:val="24"/>
        </w:rPr>
        <w:t xml:space="preserve">, </w:t>
      </w:r>
      <w:r>
        <w:rPr>
          <w:rFonts w:ascii="Times New Roman" w:hAnsi="Times New Roman"/>
          <w:sz w:val="24"/>
          <w:szCs w:val="24"/>
        </w:rPr>
        <w:t>a estrutura da obra</w:t>
      </w:r>
      <w:r w:rsidR="00600B06">
        <w:rPr>
          <w:rFonts w:ascii="Times New Roman" w:hAnsi="Times New Roman"/>
          <w:sz w:val="24"/>
          <w:szCs w:val="24"/>
        </w:rPr>
        <w:t xml:space="preserve">, </w:t>
      </w:r>
      <w:r>
        <w:rPr>
          <w:rFonts w:ascii="Times New Roman" w:hAnsi="Times New Roman"/>
          <w:sz w:val="24"/>
          <w:szCs w:val="24"/>
        </w:rPr>
        <w:t>a construção da narrativa e dos personagens remetem ao livro de Gênesis com</w:t>
      </w:r>
      <w:r w:rsidR="00600B06">
        <w:rPr>
          <w:rFonts w:ascii="Times New Roman" w:hAnsi="Times New Roman"/>
          <w:sz w:val="24"/>
          <w:szCs w:val="24"/>
        </w:rPr>
        <w:t xml:space="preserve"> uma</w:t>
      </w:r>
      <w:r>
        <w:rPr>
          <w:rFonts w:ascii="Times New Roman" w:hAnsi="Times New Roman"/>
          <w:sz w:val="24"/>
          <w:szCs w:val="24"/>
        </w:rPr>
        <w:t xml:space="preserve"> clara</w:t>
      </w:r>
      <w:r w:rsidR="00ED5356">
        <w:rPr>
          <w:rFonts w:ascii="Times New Roman" w:hAnsi="Times New Roman"/>
          <w:sz w:val="24"/>
          <w:szCs w:val="24"/>
        </w:rPr>
        <w:t xml:space="preserve"> relação do próprio processo de criação do homem relatada no texto</w:t>
      </w:r>
      <w:r w:rsidR="00BB3D72">
        <w:rPr>
          <w:rFonts w:ascii="Times New Roman" w:hAnsi="Times New Roman"/>
          <w:sz w:val="24"/>
          <w:szCs w:val="24"/>
        </w:rPr>
        <w:t xml:space="preserve"> </w:t>
      </w:r>
      <w:r w:rsidR="00ED5356">
        <w:rPr>
          <w:rFonts w:ascii="Times New Roman" w:hAnsi="Times New Roman"/>
          <w:sz w:val="24"/>
          <w:szCs w:val="24"/>
        </w:rPr>
        <w:t>bíblico</w:t>
      </w:r>
      <w:r w:rsidR="00B74F9D">
        <w:rPr>
          <w:rFonts w:ascii="Times New Roman" w:hAnsi="Times New Roman"/>
          <w:sz w:val="24"/>
          <w:szCs w:val="24"/>
        </w:rPr>
        <w:t>, e as relações entre criatura e criador</w:t>
      </w:r>
      <w:r w:rsidR="00600B06">
        <w:rPr>
          <w:rFonts w:ascii="Times New Roman" w:hAnsi="Times New Roman"/>
          <w:sz w:val="24"/>
          <w:szCs w:val="24"/>
        </w:rPr>
        <w:t>,</w:t>
      </w:r>
      <w:r w:rsidR="00B74F9D">
        <w:rPr>
          <w:rFonts w:ascii="Times New Roman" w:hAnsi="Times New Roman"/>
          <w:sz w:val="24"/>
          <w:szCs w:val="24"/>
        </w:rPr>
        <w:t xml:space="preserve"> implícitas no texto bíblico.</w:t>
      </w:r>
      <w:r w:rsidR="00ED5356">
        <w:rPr>
          <w:rFonts w:ascii="Times New Roman" w:hAnsi="Times New Roman"/>
          <w:sz w:val="24"/>
          <w:szCs w:val="24"/>
        </w:rPr>
        <w:t xml:space="preserve"> </w:t>
      </w:r>
      <w:r w:rsidR="00BB3D72">
        <w:rPr>
          <w:rFonts w:ascii="Times New Roman" w:hAnsi="Times New Roman"/>
          <w:sz w:val="24"/>
          <w:szCs w:val="24"/>
        </w:rPr>
        <w:t>Não há como iniciar a leitura do Pref</w:t>
      </w:r>
      <w:r w:rsidR="008420DD">
        <w:rPr>
          <w:rFonts w:ascii="Times New Roman" w:hAnsi="Times New Roman"/>
          <w:sz w:val="24"/>
          <w:szCs w:val="24"/>
        </w:rPr>
        <w:t>á</w:t>
      </w:r>
      <w:r w:rsidR="00BB3D72">
        <w:rPr>
          <w:rFonts w:ascii="Times New Roman" w:hAnsi="Times New Roman"/>
          <w:sz w:val="24"/>
          <w:szCs w:val="24"/>
        </w:rPr>
        <w:t xml:space="preserve">cio </w:t>
      </w:r>
      <w:r w:rsidR="00ED5356">
        <w:rPr>
          <w:rFonts w:ascii="Times New Roman" w:hAnsi="Times New Roman"/>
          <w:sz w:val="24"/>
          <w:szCs w:val="24"/>
        </w:rPr>
        <w:t>do livro</w:t>
      </w:r>
      <w:r w:rsidR="00B74F9D">
        <w:rPr>
          <w:rFonts w:ascii="Times New Roman" w:hAnsi="Times New Roman"/>
          <w:sz w:val="24"/>
          <w:szCs w:val="24"/>
        </w:rPr>
        <w:t xml:space="preserve"> em questão</w:t>
      </w:r>
      <w:r w:rsidR="00B74F9D" w:rsidRPr="00E55302">
        <w:rPr>
          <w:rFonts w:ascii="Times New Roman" w:hAnsi="Times New Roman"/>
          <w:strike/>
          <w:sz w:val="24"/>
          <w:szCs w:val="24"/>
        </w:rPr>
        <w:t xml:space="preserve">, </w:t>
      </w:r>
      <w:r w:rsidR="00ED5356">
        <w:rPr>
          <w:rFonts w:ascii="Times New Roman" w:hAnsi="Times New Roman"/>
          <w:sz w:val="24"/>
          <w:szCs w:val="24"/>
        </w:rPr>
        <w:t xml:space="preserve">sem </w:t>
      </w:r>
      <w:r w:rsidR="00BB3D72">
        <w:rPr>
          <w:rFonts w:ascii="Times New Roman" w:hAnsi="Times New Roman"/>
          <w:sz w:val="24"/>
          <w:szCs w:val="24"/>
        </w:rPr>
        <w:t>nos remetermos ao texto bíblico de Gênesis 1:</w:t>
      </w:r>
      <w:r w:rsidR="00520012">
        <w:rPr>
          <w:rFonts w:ascii="Times New Roman" w:hAnsi="Times New Roman"/>
          <w:sz w:val="24"/>
          <w:szCs w:val="24"/>
        </w:rPr>
        <w:t xml:space="preserve"> </w:t>
      </w:r>
      <w:ins w:id="33" w:author="Diná Mendes Oliveira" w:date="2018-01-15T14:41:00Z">
        <w:r w:rsidR="009E78C6">
          <w:rPr>
            <w:rFonts w:ascii="Times New Roman" w:hAnsi="Times New Roman"/>
            <w:sz w:val="24"/>
            <w:szCs w:val="24"/>
          </w:rPr>
          <w:t>“</w:t>
        </w:r>
      </w:ins>
      <w:r w:rsidR="00ED7275" w:rsidRPr="009E78C6">
        <w:rPr>
          <w:rFonts w:ascii="Times New Roman" w:hAnsi="Times New Roman"/>
          <w:sz w:val="24"/>
          <w:szCs w:val="24"/>
          <w:rPrChange w:id="34" w:author="Diná Mendes Oliveira" w:date="2018-01-15T14:41:00Z">
            <w:rPr>
              <w:rFonts w:ascii="Times New Roman" w:hAnsi="Times New Roman"/>
              <w:i/>
              <w:sz w:val="24"/>
              <w:szCs w:val="24"/>
            </w:rPr>
          </w:rPrChange>
        </w:rPr>
        <w:t xml:space="preserve">No </w:t>
      </w:r>
      <w:r w:rsidR="009E0EBE" w:rsidRPr="009E78C6">
        <w:rPr>
          <w:rFonts w:ascii="Times New Roman" w:hAnsi="Times New Roman"/>
          <w:sz w:val="24"/>
          <w:szCs w:val="24"/>
          <w:rPrChange w:id="35" w:author="Diná Mendes Oliveira" w:date="2018-01-15T14:41:00Z">
            <w:rPr>
              <w:rFonts w:ascii="Times New Roman" w:hAnsi="Times New Roman"/>
              <w:i/>
              <w:sz w:val="24"/>
              <w:szCs w:val="24"/>
            </w:rPr>
          </w:rPrChange>
        </w:rPr>
        <w:t>princípio</w:t>
      </w:r>
      <w:r w:rsidR="00ED7275" w:rsidRPr="009E78C6">
        <w:rPr>
          <w:rFonts w:ascii="Times New Roman" w:hAnsi="Times New Roman"/>
          <w:sz w:val="24"/>
          <w:szCs w:val="24"/>
          <w:rPrChange w:id="36" w:author="Diná Mendes Oliveira" w:date="2018-01-15T14:41:00Z">
            <w:rPr>
              <w:rFonts w:ascii="Times New Roman" w:hAnsi="Times New Roman"/>
              <w:i/>
              <w:sz w:val="24"/>
              <w:szCs w:val="24"/>
            </w:rPr>
          </w:rPrChange>
        </w:rPr>
        <w:t xml:space="preserve"> criou Deus o céu e a terra. A terra, porém, estava sem forma e vazia; havia trevas sobre a face do abismo e o espírito de Deus pairava sobre as </w:t>
      </w:r>
      <w:r w:rsidR="008420DD" w:rsidRPr="009E78C6">
        <w:rPr>
          <w:rFonts w:ascii="Times New Roman" w:hAnsi="Times New Roman"/>
          <w:sz w:val="24"/>
          <w:szCs w:val="24"/>
          <w:rPrChange w:id="37" w:author="Diná Mendes Oliveira" w:date="2018-01-15T14:41:00Z">
            <w:rPr>
              <w:rFonts w:ascii="Times New Roman" w:hAnsi="Times New Roman"/>
              <w:i/>
              <w:sz w:val="24"/>
              <w:szCs w:val="24"/>
            </w:rPr>
          </w:rPrChange>
        </w:rPr>
        <w:t>á</w:t>
      </w:r>
      <w:r w:rsidR="00ED7275" w:rsidRPr="009E78C6">
        <w:rPr>
          <w:rFonts w:ascii="Times New Roman" w:hAnsi="Times New Roman"/>
          <w:sz w:val="24"/>
          <w:szCs w:val="24"/>
          <w:rPrChange w:id="38" w:author="Diná Mendes Oliveira" w:date="2018-01-15T14:41:00Z">
            <w:rPr>
              <w:rFonts w:ascii="Times New Roman" w:hAnsi="Times New Roman"/>
              <w:i/>
              <w:sz w:val="24"/>
              <w:szCs w:val="24"/>
            </w:rPr>
          </w:rPrChange>
        </w:rPr>
        <w:t>guas. (Gênesis 1.</w:t>
      </w:r>
      <w:commentRangeStart w:id="39"/>
      <w:r w:rsidR="00ED7275" w:rsidRPr="009E78C6">
        <w:rPr>
          <w:rFonts w:ascii="Times New Roman" w:hAnsi="Times New Roman"/>
          <w:sz w:val="24"/>
          <w:szCs w:val="24"/>
          <w:rPrChange w:id="40" w:author="Diná Mendes Oliveira" w:date="2018-01-15T14:41:00Z">
            <w:rPr>
              <w:rFonts w:ascii="Times New Roman" w:hAnsi="Times New Roman"/>
              <w:i/>
              <w:sz w:val="24"/>
              <w:szCs w:val="24"/>
            </w:rPr>
          </w:rPrChange>
        </w:rPr>
        <w:t>1</w:t>
      </w:r>
      <w:commentRangeEnd w:id="39"/>
      <w:r w:rsidR="007C1E7F" w:rsidRPr="009E78C6">
        <w:rPr>
          <w:rStyle w:val="Refdecomentrio"/>
        </w:rPr>
        <w:commentReference w:id="39"/>
      </w:r>
      <w:r w:rsidR="00ED7275" w:rsidRPr="009E78C6">
        <w:rPr>
          <w:rFonts w:ascii="Times New Roman" w:hAnsi="Times New Roman"/>
          <w:sz w:val="24"/>
          <w:szCs w:val="24"/>
          <w:rPrChange w:id="41" w:author="Diná Mendes Oliveira" w:date="2018-01-15T14:41:00Z">
            <w:rPr>
              <w:rFonts w:ascii="Times New Roman" w:hAnsi="Times New Roman"/>
              <w:i/>
              <w:sz w:val="24"/>
              <w:szCs w:val="24"/>
            </w:rPr>
          </w:rPrChange>
        </w:rPr>
        <w:t>)</w:t>
      </w:r>
      <w:ins w:id="42" w:author="Diná Mendes Oliveira" w:date="2018-01-15T14:41:00Z">
        <w:r w:rsidR="009E78C6">
          <w:rPr>
            <w:rFonts w:ascii="Times New Roman" w:hAnsi="Times New Roman"/>
            <w:sz w:val="24"/>
            <w:szCs w:val="24"/>
          </w:rPr>
          <w:t>”</w:t>
        </w:r>
      </w:ins>
    </w:p>
    <w:p w14:paraId="7D40E9DA" w14:textId="75ABC294" w:rsidR="007C2158" w:rsidRDefault="00DF4E9E" w:rsidP="001E096A">
      <w:pPr>
        <w:pStyle w:val="PargrafodaLista"/>
        <w:spacing w:line="360" w:lineRule="auto"/>
        <w:ind w:left="0" w:firstLine="708"/>
        <w:jc w:val="both"/>
        <w:rPr>
          <w:rFonts w:ascii="Times New Roman" w:hAnsi="Times New Roman"/>
          <w:sz w:val="24"/>
          <w:szCs w:val="24"/>
        </w:rPr>
      </w:pPr>
      <w:ins w:id="43" w:author="Diná Mendes Oliveira" w:date="2018-09-28T10:49:00Z">
        <w:r>
          <w:rPr>
            <w:rFonts w:ascii="Times New Roman" w:hAnsi="Times New Roman"/>
            <w:sz w:val="24"/>
            <w:szCs w:val="24"/>
          </w:rPr>
          <w:t xml:space="preserve"> </w:t>
        </w:r>
      </w:ins>
      <w:r w:rsidR="00ED5356" w:rsidRPr="00ED5356">
        <w:rPr>
          <w:rFonts w:ascii="Times New Roman" w:hAnsi="Times New Roman"/>
          <w:sz w:val="24"/>
          <w:szCs w:val="24"/>
        </w:rPr>
        <w:t>Tudo ness</w:t>
      </w:r>
      <w:r w:rsidR="00ED5356">
        <w:rPr>
          <w:rFonts w:ascii="Times New Roman" w:hAnsi="Times New Roman"/>
          <w:sz w:val="24"/>
          <w:szCs w:val="24"/>
        </w:rPr>
        <w:t xml:space="preserve">a obra nasce, surge de um nada, </w:t>
      </w:r>
      <w:r w:rsidR="001E096A">
        <w:rPr>
          <w:rFonts w:ascii="Times New Roman" w:hAnsi="Times New Roman"/>
          <w:sz w:val="24"/>
          <w:szCs w:val="24"/>
        </w:rPr>
        <w:t>tal qual a terra vai ganhando forma pela palavra divina, e da terra moldada Adão é criado, assim também pela palavra tudo vai se constituindo, vai ganhando forma: a própria palavra, suas escolhas, o texto, as ideias, o narrador, a personagem e</w:t>
      </w:r>
      <w:r w:rsidR="00E55302">
        <w:rPr>
          <w:rFonts w:ascii="Times New Roman" w:hAnsi="Times New Roman"/>
          <w:sz w:val="24"/>
          <w:szCs w:val="24"/>
        </w:rPr>
        <w:t>,</w:t>
      </w:r>
      <w:r w:rsidR="001E096A">
        <w:rPr>
          <w:rFonts w:ascii="Times New Roman" w:hAnsi="Times New Roman"/>
          <w:sz w:val="24"/>
          <w:szCs w:val="24"/>
        </w:rPr>
        <w:t xml:space="preserve"> por fim</w:t>
      </w:r>
      <w:r w:rsidR="00E55302">
        <w:rPr>
          <w:rFonts w:ascii="Times New Roman" w:hAnsi="Times New Roman"/>
          <w:sz w:val="24"/>
          <w:szCs w:val="24"/>
        </w:rPr>
        <w:t>,</w:t>
      </w:r>
      <w:r w:rsidR="001E096A">
        <w:rPr>
          <w:rFonts w:ascii="Times New Roman" w:hAnsi="Times New Roman"/>
          <w:sz w:val="24"/>
          <w:szCs w:val="24"/>
        </w:rPr>
        <w:t xml:space="preserve"> </w:t>
      </w:r>
      <w:r w:rsidR="00B74F9D">
        <w:rPr>
          <w:rFonts w:ascii="Times New Roman" w:hAnsi="Times New Roman"/>
          <w:sz w:val="24"/>
          <w:szCs w:val="24"/>
        </w:rPr>
        <w:t>o</w:t>
      </w:r>
      <w:r w:rsidR="001E096A">
        <w:rPr>
          <w:rFonts w:ascii="Times New Roman" w:hAnsi="Times New Roman"/>
          <w:sz w:val="24"/>
          <w:szCs w:val="24"/>
        </w:rPr>
        <w:t xml:space="preserve"> livro, tudo ganha vida, a partir do sopro mágico da vida que emana. </w:t>
      </w:r>
      <w:r w:rsidR="007C2158" w:rsidRPr="002E6018">
        <w:rPr>
          <w:rFonts w:ascii="Times New Roman" w:hAnsi="Times New Roman"/>
          <w:sz w:val="24"/>
          <w:szCs w:val="24"/>
        </w:rPr>
        <w:t>"Este é um livro silencioso. E fala, fala baixo. Este é um livro fresco —recém-saído do nada".</w:t>
      </w:r>
      <w:r w:rsidR="0043037C">
        <w:rPr>
          <w:rFonts w:ascii="Times New Roman" w:hAnsi="Times New Roman"/>
          <w:sz w:val="24"/>
          <w:szCs w:val="24"/>
        </w:rPr>
        <w:t xml:space="preserve"> </w:t>
      </w:r>
      <w:r w:rsidR="00A3531B">
        <w:rPr>
          <w:rFonts w:ascii="Times New Roman" w:hAnsi="Times New Roman"/>
          <w:sz w:val="24"/>
          <w:szCs w:val="24"/>
        </w:rPr>
        <w:t>Há uma forte relação entre os prenúncios da escrita em Clarice e o texto de Gênesis. Vejamos:</w:t>
      </w:r>
    </w:p>
    <w:p w14:paraId="3E583DD1" w14:textId="77777777" w:rsidR="00D22ABC" w:rsidRDefault="00D22ABC" w:rsidP="00D22ABC">
      <w:pPr>
        <w:autoSpaceDE w:val="0"/>
        <w:autoSpaceDN w:val="0"/>
        <w:adjustRightInd w:val="0"/>
        <w:spacing w:after="0" w:line="240" w:lineRule="auto"/>
        <w:ind w:left="2268"/>
        <w:jc w:val="both"/>
        <w:rPr>
          <w:rFonts w:ascii="Times New Roman" w:hAnsi="Times New Roman"/>
        </w:rPr>
      </w:pPr>
      <w:r w:rsidRPr="0015185E">
        <w:rPr>
          <w:rFonts w:ascii="Times New Roman" w:hAnsi="Times New Roman"/>
        </w:rPr>
        <w:lastRenderedPageBreak/>
        <w:t>Tudo o que aqui escrevo é forjado no meu silêncio e na penumbra. Vejo pouco, ouço quase nada. Mergulho enfim em mim até o nascedouro do espírito que me habita. Minha nascente é obscura. Estou escrevendo porque não sei o que fazer de mim. Quer dizer: não sei o que fazer com meu espírito. (SV. p 11)</w:t>
      </w:r>
    </w:p>
    <w:p w14:paraId="5A484ADF" w14:textId="77777777" w:rsidR="00433D11" w:rsidRPr="0015185E" w:rsidRDefault="00433D11" w:rsidP="00D22ABC">
      <w:pPr>
        <w:autoSpaceDE w:val="0"/>
        <w:autoSpaceDN w:val="0"/>
        <w:adjustRightInd w:val="0"/>
        <w:spacing w:after="0" w:line="240" w:lineRule="auto"/>
        <w:ind w:left="2268"/>
        <w:jc w:val="both"/>
        <w:rPr>
          <w:rFonts w:ascii="Times New Roman" w:hAnsi="Times New Roman"/>
        </w:rPr>
      </w:pPr>
    </w:p>
    <w:p w14:paraId="226D45F3" w14:textId="77777777" w:rsidR="00EF6F76" w:rsidRDefault="00571504" w:rsidP="00E55302">
      <w:pPr>
        <w:pStyle w:val="PargrafodaLista"/>
        <w:spacing w:line="360" w:lineRule="auto"/>
        <w:ind w:left="0"/>
        <w:jc w:val="both"/>
        <w:rPr>
          <w:rFonts w:ascii="Times New Roman" w:hAnsi="Times New Roman"/>
          <w:sz w:val="24"/>
          <w:szCs w:val="24"/>
        </w:rPr>
      </w:pPr>
      <w:r>
        <w:rPr>
          <w:rFonts w:ascii="Times New Roman" w:hAnsi="Times New Roman"/>
          <w:sz w:val="24"/>
          <w:szCs w:val="24"/>
        </w:rPr>
        <w:tab/>
        <w:t xml:space="preserve">A mesma ideia </w:t>
      </w:r>
      <w:r w:rsidR="00EF6F76">
        <w:rPr>
          <w:rFonts w:ascii="Times New Roman" w:hAnsi="Times New Roman"/>
          <w:sz w:val="24"/>
          <w:szCs w:val="24"/>
        </w:rPr>
        <w:t>pr</w:t>
      </w:r>
      <w:r>
        <w:rPr>
          <w:rFonts w:ascii="Times New Roman" w:hAnsi="Times New Roman"/>
          <w:sz w:val="24"/>
          <w:szCs w:val="24"/>
        </w:rPr>
        <w:t>esente no texto de G</w:t>
      </w:r>
      <w:r w:rsidR="00A23A91">
        <w:rPr>
          <w:rFonts w:ascii="Times New Roman" w:hAnsi="Times New Roman"/>
          <w:sz w:val="24"/>
          <w:szCs w:val="24"/>
        </w:rPr>
        <w:t>ê</w:t>
      </w:r>
      <w:r>
        <w:rPr>
          <w:rFonts w:ascii="Times New Roman" w:hAnsi="Times New Roman"/>
          <w:sz w:val="24"/>
          <w:szCs w:val="24"/>
        </w:rPr>
        <w:t xml:space="preserve">nesis sobre as trevas densas que </w:t>
      </w:r>
      <w:r w:rsidR="00EF6F76">
        <w:rPr>
          <w:rFonts w:ascii="Times New Roman" w:hAnsi="Times New Roman"/>
          <w:sz w:val="24"/>
          <w:szCs w:val="24"/>
        </w:rPr>
        <w:t xml:space="preserve">cobriam a terra, o vazio habitado por um espírito está na imprecisão de si, do espiritual, do que não dá para ver e entender ou descrever em palavras, no nascimento da própria ideia em Um sopro de vida. </w:t>
      </w:r>
      <w:r w:rsidR="00A3531B">
        <w:rPr>
          <w:rFonts w:ascii="Times New Roman" w:hAnsi="Times New Roman"/>
          <w:sz w:val="24"/>
          <w:szCs w:val="24"/>
        </w:rPr>
        <w:t>“</w:t>
      </w:r>
      <w:r w:rsidR="00A3531B" w:rsidRPr="00600B06">
        <w:rPr>
          <w:rFonts w:ascii="Times New Roman" w:hAnsi="Times New Roman"/>
          <w:i/>
          <w:sz w:val="24"/>
          <w:szCs w:val="24"/>
        </w:rPr>
        <w:t>e o espírito de Deus pairava sobre as águas</w:t>
      </w:r>
      <w:r w:rsidR="00A3531B">
        <w:rPr>
          <w:rFonts w:ascii="Times New Roman" w:hAnsi="Times New Roman"/>
          <w:sz w:val="24"/>
          <w:szCs w:val="24"/>
        </w:rPr>
        <w:t>”. O Deus e toda a sua vida era gerado pelo seu espírito criador</w:t>
      </w:r>
      <w:r w:rsidR="00600B06">
        <w:rPr>
          <w:rFonts w:ascii="Times New Roman" w:hAnsi="Times New Roman"/>
          <w:sz w:val="24"/>
          <w:szCs w:val="24"/>
        </w:rPr>
        <w:t xml:space="preserve"> que </w:t>
      </w:r>
      <w:r w:rsidR="00A3531B">
        <w:rPr>
          <w:rFonts w:ascii="Times New Roman" w:hAnsi="Times New Roman"/>
          <w:sz w:val="24"/>
          <w:szCs w:val="24"/>
        </w:rPr>
        <w:t xml:space="preserve">pairava. </w:t>
      </w:r>
      <w:r w:rsidR="009F39F7">
        <w:rPr>
          <w:rFonts w:ascii="Times New Roman" w:hAnsi="Times New Roman"/>
          <w:sz w:val="24"/>
          <w:szCs w:val="24"/>
        </w:rPr>
        <w:t xml:space="preserve">A versão bíblica </w:t>
      </w:r>
      <w:ins w:id="44" w:author="Diná Mendes Oliveira" w:date="2018-01-15T16:02:00Z">
        <w:r w:rsidR="003B1246" w:rsidRPr="003B1246">
          <w:rPr>
            <w:rFonts w:ascii="Times New Roman" w:hAnsi="Times New Roman"/>
            <w:sz w:val="24"/>
            <w:szCs w:val="24"/>
            <w:rPrChange w:id="45" w:author="Diná Mendes Oliveira" w:date="2018-01-15T16:02:00Z">
              <w:rPr>
                <w:rFonts w:ascii="Times New Roman" w:hAnsi="Times New Roman"/>
                <w:sz w:val="24"/>
                <w:szCs w:val="24"/>
                <w:u w:val="single"/>
              </w:rPr>
            </w:rPrChange>
          </w:rPr>
          <w:t>R</w:t>
        </w:r>
      </w:ins>
      <w:del w:id="46" w:author="Diná Mendes Oliveira" w:date="2018-01-15T16:02:00Z">
        <w:r w:rsidR="009F39F7" w:rsidRPr="00E55302" w:rsidDel="003B1246">
          <w:rPr>
            <w:rFonts w:ascii="Times New Roman" w:hAnsi="Times New Roman"/>
            <w:sz w:val="24"/>
            <w:szCs w:val="24"/>
            <w:u w:val="single"/>
          </w:rPr>
          <w:delText>R</w:delText>
        </w:r>
      </w:del>
      <w:r w:rsidR="009F39F7">
        <w:rPr>
          <w:rFonts w:ascii="Times New Roman" w:hAnsi="Times New Roman"/>
          <w:sz w:val="24"/>
          <w:szCs w:val="24"/>
        </w:rPr>
        <w:t>evista e corrigida</w:t>
      </w:r>
      <w:r w:rsidR="00E55302">
        <w:rPr>
          <w:rFonts w:ascii="Times New Roman" w:hAnsi="Times New Roman"/>
          <w:sz w:val="24"/>
          <w:szCs w:val="24"/>
        </w:rPr>
        <w:t>,</w:t>
      </w:r>
      <w:r w:rsidR="009F39F7">
        <w:rPr>
          <w:rFonts w:ascii="Times New Roman" w:hAnsi="Times New Roman"/>
          <w:sz w:val="24"/>
          <w:szCs w:val="24"/>
        </w:rPr>
        <w:t xml:space="preserve"> traduzida em </w:t>
      </w:r>
      <w:r w:rsidR="00A23A91">
        <w:rPr>
          <w:rFonts w:ascii="Times New Roman" w:hAnsi="Times New Roman"/>
          <w:sz w:val="24"/>
          <w:szCs w:val="24"/>
        </w:rPr>
        <w:t xml:space="preserve">português, </w:t>
      </w:r>
      <w:r w:rsidR="00A23A91" w:rsidRPr="009E78C6">
        <w:rPr>
          <w:rFonts w:ascii="Times New Roman" w:hAnsi="Times New Roman"/>
          <w:sz w:val="24"/>
          <w:szCs w:val="24"/>
        </w:rPr>
        <w:t>por</w:t>
      </w:r>
      <w:r w:rsidR="009F39F7" w:rsidRPr="009E78C6">
        <w:rPr>
          <w:rFonts w:ascii="Times New Roman" w:hAnsi="Times New Roman"/>
          <w:sz w:val="24"/>
          <w:szCs w:val="24"/>
        </w:rPr>
        <w:t xml:space="preserve"> João Ferreira de Almeida</w:t>
      </w:r>
      <w:r w:rsidR="00600B06" w:rsidRPr="009E78C6">
        <w:rPr>
          <w:rFonts w:ascii="Times New Roman" w:hAnsi="Times New Roman"/>
          <w:sz w:val="24"/>
          <w:szCs w:val="24"/>
        </w:rPr>
        <w:t xml:space="preserve"> </w:t>
      </w:r>
      <w:r w:rsidR="009F39F7" w:rsidRPr="009E78C6">
        <w:rPr>
          <w:rFonts w:ascii="Times New Roman" w:hAnsi="Times New Roman"/>
          <w:sz w:val="24"/>
          <w:szCs w:val="24"/>
        </w:rPr>
        <w:t>diz</w:t>
      </w:r>
      <w:r w:rsidR="00600B06" w:rsidRPr="009E78C6">
        <w:rPr>
          <w:rFonts w:ascii="Times New Roman" w:hAnsi="Times New Roman"/>
          <w:sz w:val="24"/>
          <w:szCs w:val="24"/>
        </w:rPr>
        <w:t>:</w:t>
      </w:r>
      <w:r w:rsidR="009F39F7" w:rsidRPr="009E78C6">
        <w:rPr>
          <w:rFonts w:ascii="Times New Roman" w:hAnsi="Times New Roman"/>
          <w:sz w:val="24"/>
          <w:szCs w:val="24"/>
        </w:rPr>
        <w:t xml:space="preserve"> </w:t>
      </w:r>
      <w:ins w:id="47" w:author="Diná Mendes Oliveira" w:date="2018-01-15T14:43:00Z">
        <w:r w:rsidR="009E78C6">
          <w:rPr>
            <w:rFonts w:ascii="Times New Roman" w:hAnsi="Times New Roman"/>
            <w:sz w:val="24"/>
            <w:szCs w:val="24"/>
          </w:rPr>
          <w:t>“</w:t>
        </w:r>
      </w:ins>
      <w:r w:rsidR="009F39F7" w:rsidRPr="009E78C6">
        <w:rPr>
          <w:rFonts w:ascii="Times New Roman" w:hAnsi="Times New Roman"/>
          <w:sz w:val="24"/>
          <w:szCs w:val="24"/>
          <w:rPrChange w:id="48" w:author="Diná Mendes Oliveira" w:date="2018-01-15T14:43:00Z">
            <w:rPr>
              <w:rFonts w:ascii="Times New Roman" w:hAnsi="Times New Roman"/>
              <w:i/>
              <w:sz w:val="24"/>
              <w:szCs w:val="24"/>
            </w:rPr>
          </w:rPrChange>
        </w:rPr>
        <w:t xml:space="preserve">e o espírito de Deus se movia sobre a face das </w:t>
      </w:r>
      <w:commentRangeStart w:id="49"/>
      <w:r w:rsidR="009F39F7" w:rsidRPr="009E78C6">
        <w:rPr>
          <w:rFonts w:ascii="Times New Roman" w:hAnsi="Times New Roman"/>
          <w:sz w:val="24"/>
          <w:szCs w:val="24"/>
          <w:rPrChange w:id="50" w:author="Diná Mendes Oliveira" w:date="2018-01-15T14:43:00Z">
            <w:rPr>
              <w:rFonts w:ascii="Times New Roman" w:hAnsi="Times New Roman"/>
              <w:i/>
              <w:sz w:val="24"/>
              <w:szCs w:val="24"/>
            </w:rPr>
          </w:rPrChange>
        </w:rPr>
        <w:t>águas</w:t>
      </w:r>
      <w:commentRangeEnd w:id="49"/>
      <w:r w:rsidR="007C1E7F" w:rsidRPr="009E78C6">
        <w:rPr>
          <w:rStyle w:val="Refdecomentrio"/>
        </w:rPr>
        <w:commentReference w:id="49"/>
      </w:r>
      <w:ins w:id="51" w:author="Diná Mendes Oliveira" w:date="2018-01-15T14:43:00Z">
        <w:r w:rsidR="009E78C6">
          <w:rPr>
            <w:rFonts w:ascii="Times New Roman" w:hAnsi="Times New Roman"/>
            <w:sz w:val="24"/>
            <w:szCs w:val="24"/>
          </w:rPr>
          <w:t>”</w:t>
        </w:r>
      </w:ins>
      <w:ins w:id="52" w:author="Diná Mendes Oliveira" w:date="2018-01-15T14:42:00Z">
        <w:r w:rsidR="009E78C6" w:rsidRPr="009E78C6">
          <w:rPr>
            <w:rFonts w:ascii="Times New Roman" w:hAnsi="Times New Roman"/>
            <w:sz w:val="24"/>
            <w:szCs w:val="24"/>
            <w:rPrChange w:id="53" w:author="Diná Mendes Oliveira" w:date="2018-01-15T14:43:00Z">
              <w:rPr>
                <w:rFonts w:ascii="Times New Roman" w:hAnsi="Times New Roman"/>
                <w:i/>
                <w:sz w:val="24"/>
                <w:szCs w:val="24"/>
              </w:rPr>
            </w:rPrChange>
          </w:rPr>
          <w:t>(Genesis 1.1)</w:t>
        </w:r>
      </w:ins>
      <w:r w:rsidR="009F39F7" w:rsidRPr="009E78C6">
        <w:rPr>
          <w:rFonts w:ascii="Times New Roman" w:hAnsi="Times New Roman"/>
          <w:sz w:val="24"/>
          <w:szCs w:val="24"/>
          <w:rPrChange w:id="54" w:author="Diná Mendes Oliveira" w:date="2018-01-15T14:43:00Z">
            <w:rPr>
              <w:rFonts w:ascii="Times New Roman" w:hAnsi="Times New Roman"/>
              <w:i/>
              <w:sz w:val="24"/>
              <w:szCs w:val="24"/>
            </w:rPr>
          </w:rPrChange>
        </w:rPr>
        <w:t>.</w:t>
      </w:r>
      <w:r w:rsidR="009F39F7">
        <w:rPr>
          <w:rFonts w:ascii="Times New Roman" w:hAnsi="Times New Roman"/>
          <w:sz w:val="24"/>
          <w:szCs w:val="24"/>
        </w:rPr>
        <w:t xml:space="preserve"> </w:t>
      </w:r>
      <w:r w:rsidR="00A3531B">
        <w:rPr>
          <w:rFonts w:ascii="Times New Roman" w:hAnsi="Times New Roman"/>
          <w:sz w:val="24"/>
          <w:szCs w:val="24"/>
        </w:rPr>
        <w:t>De qualquer forma</w:t>
      </w:r>
      <w:r w:rsidR="00600B06">
        <w:rPr>
          <w:rFonts w:ascii="Times New Roman" w:hAnsi="Times New Roman"/>
          <w:sz w:val="24"/>
          <w:szCs w:val="24"/>
        </w:rPr>
        <w:t>,</w:t>
      </w:r>
      <w:r w:rsidR="00A3531B">
        <w:rPr>
          <w:rFonts w:ascii="Times New Roman" w:hAnsi="Times New Roman"/>
          <w:sz w:val="24"/>
          <w:szCs w:val="24"/>
        </w:rPr>
        <w:t xml:space="preserve"> há uma imprecisão sobre as ações, o tempo</w:t>
      </w:r>
      <w:r w:rsidR="00600B06">
        <w:rPr>
          <w:rFonts w:ascii="Times New Roman" w:hAnsi="Times New Roman"/>
          <w:sz w:val="24"/>
          <w:szCs w:val="24"/>
        </w:rPr>
        <w:t xml:space="preserve">, as intenções </w:t>
      </w:r>
      <w:r w:rsidR="00A3531B">
        <w:rPr>
          <w:rFonts w:ascii="Times New Roman" w:hAnsi="Times New Roman"/>
          <w:sz w:val="24"/>
          <w:szCs w:val="24"/>
        </w:rPr>
        <w:t xml:space="preserve">de Deus. Há em </w:t>
      </w:r>
      <w:r w:rsidR="00600B06">
        <w:rPr>
          <w:rFonts w:ascii="Times New Roman" w:hAnsi="Times New Roman"/>
          <w:sz w:val="24"/>
          <w:szCs w:val="24"/>
        </w:rPr>
        <w:t>U</w:t>
      </w:r>
      <w:r w:rsidR="00A3531B">
        <w:rPr>
          <w:rFonts w:ascii="Times New Roman" w:hAnsi="Times New Roman"/>
          <w:sz w:val="24"/>
          <w:szCs w:val="24"/>
        </w:rPr>
        <w:t xml:space="preserve">m sopro de vida, uma dúvida sobre o que fazer com espírito. Entretanto em ambos, há uma ideia de construção de algo para seu elevo.  </w:t>
      </w:r>
    </w:p>
    <w:p w14:paraId="55213532" w14:textId="77777777" w:rsidR="00EF6F76" w:rsidRDefault="0043037C" w:rsidP="001E096A">
      <w:pPr>
        <w:pStyle w:val="PargrafodaLista"/>
        <w:spacing w:line="360" w:lineRule="auto"/>
        <w:ind w:left="0" w:firstLine="708"/>
        <w:jc w:val="both"/>
        <w:rPr>
          <w:rFonts w:ascii="Times New Roman" w:hAnsi="Times New Roman"/>
          <w:sz w:val="24"/>
          <w:szCs w:val="24"/>
        </w:rPr>
      </w:pPr>
      <w:r w:rsidRPr="00EF6F76">
        <w:rPr>
          <w:rFonts w:ascii="Times New Roman" w:hAnsi="Times New Roman"/>
          <w:sz w:val="24"/>
          <w:szCs w:val="24"/>
        </w:rPr>
        <w:t>Quanto a ideia de tempo, dentro do texto bíblico</w:t>
      </w:r>
      <w:r w:rsidR="00E55302">
        <w:rPr>
          <w:rFonts w:ascii="Times New Roman" w:hAnsi="Times New Roman"/>
          <w:sz w:val="24"/>
          <w:szCs w:val="24"/>
        </w:rPr>
        <w:t>,</w:t>
      </w:r>
      <w:r w:rsidRPr="00EF6F76">
        <w:rPr>
          <w:rFonts w:ascii="Times New Roman" w:hAnsi="Times New Roman"/>
          <w:sz w:val="24"/>
          <w:szCs w:val="24"/>
        </w:rPr>
        <w:t xml:space="preserve"> surge indefinido</w:t>
      </w:r>
      <w:r w:rsidR="00FE634B" w:rsidRPr="00EF6F76">
        <w:rPr>
          <w:rFonts w:ascii="Times New Roman" w:hAnsi="Times New Roman"/>
          <w:sz w:val="24"/>
          <w:szCs w:val="24"/>
        </w:rPr>
        <w:t xml:space="preserve"> a partir da locução adverbial “No princípio”. Dentro da narrativa de Clarice essa ideia de </w:t>
      </w:r>
      <w:r w:rsidR="00EF6F76">
        <w:rPr>
          <w:rFonts w:ascii="Times New Roman" w:hAnsi="Times New Roman"/>
          <w:sz w:val="24"/>
          <w:szCs w:val="24"/>
        </w:rPr>
        <w:t>i</w:t>
      </w:r>
      <w:r w:rsidR="00FE634B" w:rsidRPr="00EF6F76">
        <w:rPr>
          <w:rFonts w:ascii="Times New Roman" w:hAnsi="Times New Roman"/>
          <w:sz w:val="24"/>
          <w:szCs w:val="24"/>
        </w:rPr>
        <w:t xml:space="preserve">ndefinição de um tempo cronológico </w:t>
      </w:r>
      <w:r w:rsidR="00600B06">
        <w:rPr>
          <w:rFonts w:ascii="Times New Roman" w:hAnsi="Times New Roman"/>
          <w:sz w:val="24"/>
          <w:szCs w:val="24"/>
        </w:rPr>
        <w:t xml:space="preserve">também </w:t>
      </w:r>
      <w:r w:rsidR="00FE634B" w:rsidRPr="00EF6F76">
        <w:rPr>
          <w:rFonts w:ascii="Times New Roman" w:hAnsi="Times New Roman"/>
          <w:sz w:val="24"/>
          <w:szCs w:val="24"/>
        </w:rPr>
        <w:t>é muito forte</w:t>
      </w:r>
      <w:r w:rsidR="00EF6F76" w:rsidRPr="00EF6F76">
        <w:rPr>
          <w:rFonts w:ascii="Times New Roman" w:hAnsi="Times New Roman"/>
          <w:sz w:val="24"/>
          <w:szCs w:val="24"/>
        </w:rPr>
        <w:t xml:space="preserve">. A dimensão temporal é reduzida no efeito momentâneo da palavra. </w:t>
      </w:r>
    </w:p>
    <w:p w14:paraId="7602A8A9" w14:textId="77777777" w:rsidR="00EF6F76" w:rsidRPr="0015185E" w:rsidRDefault="00EF6F76" w:rsidP="0015185E">
      <w:pPr>
        <w:spacing w:line="240" w:lineRule="auto"/>
        <w:ind w:left="2268"/>
        <w:jc w:val="both"/>
        <w:rPr>
          <w:rFonts w:ascii="Times New Roman" w:hAnsi="Times New Roman"/>
        </w:rPr>
      </w:pPr>
      <w:r w:rsidRPr="0015185E">
        <w:rPr>
          <w:rFonts w:ascii="Times New Roman" w:hAnsi="Times New Roman"/>
        </w:rPr>
        <w:t>Hoje está um dia de nada. Hoje é zero hora. Existe por acaso um número que não é nada? que é menos que zero? que começa no que nunca começou porque sempre era? e era antes de sempre? Ligo-me a esta ausência vital e rejuvenesço-me todo, ao mesmo tempo contido e total. Redondo sem início e sem fim, eu sou o ponto antes do zero e do ponto final. Do zero ao infinito vou caminhando sem parar. Mas ao mesmo tempo tudo é tão fugaz. Eu sempre fui e imediatamente não era mais. (SV. P 7)</w:t>
      </w:r>
    </w:p>
    <w:p w14:paraId="5F0D5201" w14:textId="77777777" w:rsidR="00515E0E" w:rsidRPr="00AA32F2" w:rsidRDefault="00515E0E" w:rsidP="00B85DBF">
      <w:pPr>
        <w:spacing w:line="360" w:lineRule="auto"/>
        <w:ind w:firstLine="708"/>
        <w:jc w:val="both"/>
        <w:rPr>
          <w:rFonts w:ascii="Times New Roman" w:hAnsi="Times New Roman"/>
          <w:sz w:val="24"/>
          <w:szCs w:val="24"/>
        </w:rPr>
      </w:pPr>
      <w:r>
        <w:rPr>
          <w:rFonts w:ascii="Times New Roman" w:hAnsi="Times New Roman"/>
          <w:sz w:val="24"/>
          <w:szCs w:val="24"/>
        </w:rPr>
        <w:t xml:space="preserve">A ideia de não se saber o princípio das coisas, o tempo exato, cronológico faz parte das duas narrativas, </w:t>
      </w:r>
      <w:r w:rsidR="00600B06">
        <w:rPr>
          <w:rFonts w:ascii="Times New Roman" w:hAnsi="Times New Roman"/>
          <w:sz w:val="24"/>
          <w:szCs w:val="24"/>
        </w:rPr>
        <w:t xml:space="preserve">pois, </w:t>
      </w:r>
      <w:r>
        <w:rPr>
          <w:rFonts w:ascii="Times New Roman" w:hAnsi="Times New Roman"/>
          <w:sz w:val="24"/>
          <w:szCs w:val="24"/>
        </w:rPr>
        <w:t>nem a bíblica</w:t>
      </w:r>
      <w:r w:rsidR="00600B06">
        <w:rPr>
          <w:rFonts w:ascii="Times New Roman" w:hAnsi="Times New Roman"/>
          <w:sz w:val="24"/>
          <w:szCs w:val="24"/>
        </w:rPr>
        <w:t>,</w:t>
      </w:r>
      <w:r>
        <w:rPr>
          <w:rFonts w:ascii="Times New Roman" w:hAnsi="Times New Roman"/>
          <w:sz w:val="24"/>
          <w:szCs w:val="24"/>
        </w:rPr>
        <w:t xml:space="preserve"> nem a de Clarice</w:t>
      </w:r>
      <w:r w:rsidR="00B85DBF">
        <w:rPr>
          <w:rFonts w:ascii="Times New Roman" w:hAnsi="Times New Roman"/>
          <w:sz w:val="24"/>
          <w:szCs w:val="24"/>
        </w:rPr>
        <w:t xml:space="preserve"> nos diz quando foi o início das coisas, nem como esse tempo decorre dentro do texto</w:t>
      </w:r>
      <w:r>
        <w:rPr>
          <w:rFonts w:ascii="Times New Roman" w:hAnsi="Times New Roman"/>
          <w:sz w:val="24"/>
          <w:szCs w:val="24"/>
        </w:rPr>
        <w:t xml:space="preserve">. </w:t>
      </w:r>
      <w:r w:rsidR="00B85DBF">
        <w:rPr>
          <w:rFonts w:ascii="Times New Roman" w:hAnsi="Times New Roman"/>
          <w:sz w:val="24"/>
          <w:szCs w:val="24"/>
        </w:rPr>
        <w:t xml:space="preserve">Na história da criação do mundo até a criação de Adão e Eva, conta-se dias, </w:t>
      </w:r>
      <w:r w:rsidR="00B85DBF" w:rsidRPr="004D607F">
        <w:rPr>
          <w:rFonts w:ascii="Times New Roman" w:hAnsi="Times New Roman"/>
          <w:sz w:val="24"/>
          <w:szCs w:val="24"/>
        </w:rPr>
        <w:t>“</w:t>
      </w:r>
      <w:r w:rsidR="00B85DBF" w:rsidRPr="004D607F">
        <w:rPr>
          <w:rFonts w:ascii="Times New Roman" w:hAnsi="Times New Roman"/>
          <w:sz w:val="24"/>
          <w:szCs w:val="24"/>
          <w:rPrChange w:id="55" w:author="Diná Mendes Oliveira" w:date="2018-01-15T16:06:00Z">
            <w:rPr>
              <w:rFonts w:ascii="Times New Roman" w:hAnsi="Times New Roman"/>
              <w:i/>
              <w:sz w:val="24"/>
              <w:szCs w:val="24"/>
            </w:rPr>
          </w:rPrChange>
        </w:rPr>
        <w:t>E Deus chamou a luz de dia; e as trevas chamou noite. E foi a tarde e a manhã: o dia primeiro.”</w:t>
      </w:r>
      <w:r w:rsidR="00AA32F2" w:rsidRPr="003B1246">
        <w:rPr>
          <w:rFonts w:ascii="Times New Roman" w:hAnsi="Times New Roman"/>
          <w:i/>
          <w:sz w:val="24"/>
          <w:szCs w:val="24"/>
        </w:rPr>
        <w:t xml:space="preserve"> </w:t>
      </w:r>
      <w:r w:rsidR="00AA32F2" w:rsidRPr="003B1246">
        <w:rPr>
          <w:rFonts w:ascii="Times New Roman" w:hAnsi="Times New Roman"/>
          <w:i/>
          <w:sz w:val="24"/>
          <w:szCs w:val="24"/>
          <w:rPrChange w:id="56" w:author="Diná Mendes Oliveira" w:date="2018-01-15T16:03:00Z">
            <w:rPr>
              <w:rFonts w:ascii="Times New Roman" w:hAnsi="Times New Roman"/>
              <w:sz w:val="24"/>
              <w:szCs w:val="24"/>
            </w:rPr>
          </w:rPrChange>
        </w:rPr>
        <w:t>E</w:t>
      </w:r>
      <w:r w:rsidR="00AA32F2" w:rsidRPr="00AA32F2">
        <w:rPr>
          <w:rFonts w:ascii="Times New Roman" w:hAnsi="Times New Roman"/>
          <w:sz w:val="24"/>
          <w:szCs w:val="24"/>
        </w:rPr>
        <w:t xml:space="preserve"> assim vai sendo contado esse tempo inexato até o sétimo dia em que Deus descansa.</w:t>
      </w:r>
      <w:r w:rsidR="00B85DBF" w:rsidRPr="00AA32F2">
        <w:rPr>
          <w:rFonts w:ascii="Times New Roman" w:hAnsi="Times New Roman"/>
          <w:sz w:val="24"/>
          <w:szCs w:val="24"/>
        </w:rPr>
        <w:t xml:space="preserve"> </w:t>
      </w:r>
      <w:r w:rsidR="00600B06">
        <w:rPr>
          <w:rFonts w:ascii="Times New Roman" w:hAnsi="Times New Roman"/>
          <w:sz w:val="24"/>
          <w:szCs w:val="24"/>
        </w:rPr>
        <w:t>Quanto tempo é um dia de Deus? Qual é o tempo d</w:t>
      </w:r>
      <w:r w:rsidR="000A4871">
        <w:rPr>
          <w:rFonts w:ascii="Times New Roman" w:hAnsi="Times New Roman"/>
          <w:sz w:val="24"/>
          <w:szCs w:val="24"/>
        </w:rPr>
        <w:t xml:space="preserve">o autor e de Ângela? </w:t>
      </w:r>
      <w:r w:rsidRPr="00AA32F2">
        <w:rPr>
          <w:rFonts w:ascii="Times New Roman" w:hAnsi="Times New Roman"/>
          <w:sz w:val="24"/>
          <w:szCs w:val="24"/>
        </w:rPr>
        <w:t xml:space="preserve">Para </w:t>
      </w:r>
      <w:r w:rsidR="00AA32F2">
        <w:rPr>
          <w:rFonts w:ascii="Times New Roman" w:hAnsi="Times New Roman"/>
          <w:sz w:val="24"/>
          <w:szCs w:val="24"/>
        </w:rPr>
        <w:t>Clarice,</w:t>
      </w:r>
      <w:r w:rsidRPr="00AA32F2">
        <w:rPr>
          <w:rFonts w:ascii="Times New Roman" w:hAnsi="Times New Roman"/>
          <w:sz w:val="24"/>
          <w:szCs w:val="24"/>
        </w:rPr>
        <w:t xml:space="preserve"> importava o momento atual, a essência do hoje. </w:t>
      </w:r>
    </w:p>
    <w:p w14:paraId="1D0FDEE3" w14:textId="77777777" w:rsidR="00EF6F76" w:rsidRPr="00515E0E" w:rsidRDefault="00EF6F76" w:rsidP="00515E0E">
      <w:pPr>
        <w:spacing w:line="240" w:lineRule="auto"/>
        <w:ind w:left="2268"/>
        <w:jc w:val="both"/>
        <w:rPr>
          <w:rFonts w:ascii="Times New Roman" w:hAnsi="Times New Roman"/>
        </w:rPr>
      </w:pPr>
      <w:r w:rsidRPr="00515E0E">
        <w:rPr>
          <w:rFonts w:ascii="Times New Roman" w:hAnsi="Times New Roman"/>
        </w:rPr>
        <w:t xml:space="preserve">Nunca a vida foi tão atual como hoje: por um triz é o futuro. Tempo para mim significa a desagregação da matéria. O apodrecimento do que é orgânico como se o tempo tivesse como um verme dentro de um </w:t>
      </w:r>
      <w:r w:rsidRPr="00515E0E">
        <w:rPr>
          <w:rFonts w:ascii="Times New Roman" w:hAnsi="Times New Roman"/>
        </w:rPr>
        <w:lastRenderedPageBreak/>
        <w:t>fruto e fosse roubando a este fruto toda a sua polpa. O tempo não existe. O que chamamos de tempo é o movimento de evolução das coisas, mas o tempo em si não existe. Ou existe imutável e nele nos transladamos. O tempo passa depressa demais e a vida é tão curta. Então — para que eu não seja engolido</w:t>
      </w:r>
      <w:r w:rsidR="00515E0E">
        <w:rPr>
          <w:rFonts w:ascii="Times New Roman" w:hAnsi="Times New Roman"/>
        </w:rPr>
        <w:t xml:space="preserve"> </w:t>
      </w:r>
      <w:r w:rsidRPr="00515E0E">
        <w:rPr>
          <w:rFonts w:ascii="Times New Roman" w:hAnsi="Times New Roman"/>
        </w:rPr>
        <w:t>pela voracidade das horas e pelas novidades que fazem o tempo passar depressa —eu cultivo um certo tédio. Degusto assim cada detestável minuto. E cultivo</w:t>
      </w:r>
      <w:r w:rsidR="00515E0E">
        <w:rPr>
          <w:rFonts w:ascii="Times New Roman" w:hAnsi="Times New Roman"/>
        </w:rPr>
        <w:t xml:space="preserve"> </w:t>
      </w:r>
      <w:r w:rsidRPr="00515E0E">
        <w:rPr>
          <w:rFonts w:ascii="Times New Roman" w:hAnsi="Times New Roman"/>
        </w:rPr>
        <w:t>também o vazio silêncio da eternidade da espécie. Quero viver muitos minutos</w:t>
      </w:r>
      <w:r w:rsidR="00515E0E">
        <w:rPr>
          <w:rFonts w:ascii="Times New Roman" w:hAnsi="Times New Roman"/>
        </w:rPr>
        <w:t xml:space="preserve"> </w:t>
      </w:r>
      <w:r w:rsidRPr="00515E0E">
        <w:rPr>
          <w:rFonts w:ascii="Times New Roman" w:hAnsi="Times New Roman"/>
        </w:rPr>
        <w:t>num só minuto.</w:t>
      </w:r>
      <w:r w:rsidR="00515E0E">
        <w:rPr>
          <w:rFonts w:ascii="Times New Roman" w:hAnsi="Times New Roman"/>
        </w:rPr>
        <w:t xml:space="preserve"> </w:t>
      </w:r>
      <w:r w:rsidRPr="00515E0E">
        <w:rPr>
          <w:rFonts w:ascii="Times New Roman" w:hAnsi="Times New Roman"/>
        </w:rPr>
        <w:t xml:space="preserve"> Quero me multiplicar para poder abranger até áreas desérticas que dão a ideia de imobilidade eterna. Na eternidade não existe o tempo. Noite e dia são contrários porque são o tempo e o tempo não se divide. De agora em diante o tempo vai ser sempre atual. Hoje é hoje. Espanto-me ao mesmo tempo desconfiado por tanto me ser dado. E amanhã eu vou ter de novo um hoje. Há algo de dor e pungência em viver o hoje. (SP. P 8).</w:t>
      </w:r>
    </w:p>
    <w:p w14:paraId="04E65ADF" w14:textId="77777777" w:rsidR="00D90DF9" w:rsidRPr="00AA32F2" w:rsidRDefault="00AA32F2" w:rsidP="001F054F">
      <w:pPr>
        <w:spacing w:line="360" w:lineRule="auto"/>
        <w:ind w:firstLine="708"/>
        <w:jc w:val="both"/>
        <w:rPr>
          <w:rFonts w:ascii="Times New Roman" w:hAnsi="Times New Roman"/>
          <w:i/>
          <w:sz w:val="24"/>
          <w:szCs w:val="24"/>
        </w:rPr>
      </w:pPr>
      <w:r>
        <w:rPr>
          <w:rFonts w:ascii="Times New Roman" w:hAnsi="Times New Roman"/>
          <w:sz w:val="24"/>
          <w:szCs w:val="24"/>
        </w:rPr>
        <w:t>Há, portanto, uma ideia de se viver o agora</w:t>
      </w:r>
      <w:r w:rsidR="00E55302">
        <w:rPr>
          <w:rFonts w:ascii="Times New Roman" w:hAnsi="Times New Roman"/>
          <w:sz w:val="24"/>
          <w:szCs w:val="24"/>
        </w:rPr>
        <w:t>,</w:t>
      </w:r>
      <w:r>
        <w:rPr>
          <w:rFonts w:ascii="Times New Roman" w:hAnsi="Times New Roman"/>
          <w:sz w:val="24"/>
          <w:szCs w:val="24"/>
        </w:rPr>
        <w:t xml:space="preserve"> e o que </w:t>
      </w:r>
      <w:r w:rsidR="000A4871">
        <w:rPr>
          <w:rFonts w:ascii="Times New Roman" w:hAnsi="Times New Roman"/>
          <w:sz w:val="24"/>
          <w:szCs w:val="24"/>
        </w:rPr>
        <w:t xml:space="preserve">é mais próximo de uma delimitação do tempo para Clarice é o tempo em que ela se considera morta ou viva. </w:t>
      </w:r>
      <w:r>
        <w:rPr>
          <w:rFonts w:ascii="Times New Roman" w:hAnsi="Times New Roman"/>
          <w:sz w:val="24"/>
          <w:szCs w:val="24"/>
        </w:rPr>
        <w:t xml:space="preserve"> Escrevendo, criando, ela estava viva. Pós-escrita ou em momentos de busca de ideias novas ela se considerava morta. </w:t>
      </w:r>
      <w:r w:rsidR="00A23A91">
        <w:rPr>
          <w:rFonts w:ascii="Times New Roman" w:hAnsi="Times New Roman"/>
          <w:sz w:val="24"/>
          <w:szCs w:val="24"/>
        </w:rPr>
        <w:t>“</w:t>
      </w:r>
      <w:r w:rsidR="00EF6F76" w:rsidRPr="00EF6F76">
        <w:rPr>
          <w:rFonts w:ascii="Times New Roman" w:hAnsi="Times New Roman"/>
          <w:sz w:val="24"/>
          <w:szCs w:val="24"/>
        </w:rPr>
        <w:t>Deve ser por isso que escrevo</w:t>
      </w:r>
      <w:r w:rsidR="00A23A91">
        <w:rPr>
          <w:rFonts w:ascii="Times New Roman" w:hAnsi="Times New Roman"/>
          <w:sz w:val="24"/>
          <w:szCs w:val="24"/>
        </w:rPr>
        <w:t>”</w:t>
      </w:r>
      <w:r w:rsidR="00EF6F76" w:rsidRPr="00EF6F76">
        <w:rPr>
          <w:rFonts w:ascii="Times New Roman" w:hAnsi="Times New Roman"/>
          <w:sz w:val="24"/>
          <w:szCs w:val="24"/>
        </w:rPr>
        <w:t xml:space="preserve">. </w:t>
      </w:r>
      <w:r>
        <w:rPr>
          <w:rFonts w:ascii="Times New Roman" w:hAnsi="Times New Roman"/>
          <w:sz w:val="24"/>
          <w:szCs w:val="24"/>
        </w:rPr>
        <w:t xml:space="preserve">A terra sem forma e vazia, sem humanos semelhantes a Deus o moveu a criar. Em um sopro de vida, O autor/narrador impregnado de Clarice diz: </w:t>
      </w:r>
    </w:p>
    <w:p w14:paraId="1438DD87" w14:textId="77777777" w:rsidR="00ED5356" w:rsidRDefault="001F054F" w:rsidP="001F054F">
      <w:pPr>
        <w:spacing w:line="240" w:lineRule="auto"/>
        <w:ind w:left="2268"/>
        <w:jc w:val="both"/>
        <w:rPr>
          <w:rFonts w:ascii="Times New Roman" w:hAnsi="Times New Roman"/>
        </w:rPr>
      </w:pPr>
      <w:r w:rsidRPr="001F054F">
        <w:rPr>
          <w:rFonts w:ascii="Times New Roman" w:hAnsi="Times New Roman"/>
        </w:rPr>
        <w:t>Quanto a mim, não sei de nada. O que tenho me entra pela pele e me faz agir sensualmente. Eu quero a verdade que só me é dada através do seu oposto, de sua inverdade. E não aguento o cotidiano. Deve ser por isso que escrevo. Minha vida é um único dia. E é assim que o passado me é presente e futuro. Tudo numa só vertigem. E a doçura é tanta que faz insuportável cócega na alma. Viver é mágico e inteiramente inexplicável.</w:t>
      </w:r>
    </w:p>
    <w:p w14:paraId="64974694" w14:textId="77777777" w:rsidR="004221CB" w:rsidRDefault="00557948" w:rsidP="0060257C">
      <w:pPr>
        <w:tabs>
          <w:tab w:val="left" w:pos="567"/>
        </w:tabs>
        <w:spacing w:line="360" w:lineRule="auto"/>
        <w:jc w:val="both"/>
        <w:rPr>
          <w:rFonts w:ascii="Times New Roman" w:hAnsi="Times New Roman"/>
          <w:sz w:val="24"/>
          <w:szCs w:val="24"/>
        </w:rPr>
      </w:pPr>
      <w:r>
        <w:rPr>
          <w:rFonts w:ascii="Times New Roman" w:hAnsi="Times New Roman"/>
          <w:sz w:val="24"/>
          <w:szCs w:val="24"/>
        </w:rPr>
        <w:tab/>
      </w:r>
      <w:r w:rsidRPr="002E6018">
        <w:rPr>
          <w:rFonts w:ascii="Times New Roman" w:hAnsi="Times New Roman"/>
          <w:sz w:val="24"/>
          <w:szCs w:val="24"/>
        </w:rPr>
        <w:t>Escrito ao mesmo tempo em que o livro </w:t>
      </w:r>
      <w:r w:rsidRPr="002E6018">
        <w:rPr>
          <w:rFonts w:ascii="Times New Roman" w:hAnsi="Times New Roman"/>
          <w:i/>
          <w:iCs/>
          <w:sz w:val="24"/>
          <w:szCs w:val="24"/>
        </w:rPr>
        <w:t>A hora da estrela</w:t>
      </w:r>
      <w:r w:rsidRPr="002E6018">
        <w:rPr>
          <w:rFonts w:ascii="Times New Roman" w:hAnsi="Times New Roman"/>
          <w:sz w:val="24"/>
          <w:szCs w:val="24"/>
        </w:rPr>
        <w:t>, que</w:t>
      </w:r>
      <w:r>
        <w:rPr>
          <w:rFonts w:ascii="Times New Roman" w:hAnsi="Times New Roman"/>
          <w:sz w:val="24"/>
          <w:szCs w:val="24"/>
        </w:rPr>
        <w:t xml:space="preserve"> </w:t>
      </w:r>
      <w:r w:rsidRPr="002E6018">
        <w:rPr>
          <w:rFonts w:ascii="Times New Roman" w:hAnsi="Times New Roman"/>
          <w:sz w:val="24"/>
          <w:szCs w:val="24"/>
        </w:rPr>
        <w:t xml:space="preserve">foi publicado em 1977 – ano em </w:t>
      </w:r>
      <w:r w:rsidR="00A23A91">
        <w:rPr>
          <w:rFonts w:ascii="Times New Roman" w:hAnsi="Times New Roman"/>
          <w:sz w:val="24"/>
          <w:szCs w:val="24"/>
        </w:rPr>
        <w:t xml:space="preserve">que </w:t>
      </w:r>
      <w:r w:rsidRPr="002E6018">
        <w:rPr>
          <w:rFonts w:ascii="Times New Roman" w:hAnsi="Times New Roman"/>
          <w:sz w:val="24"/>
          <w:szCs w:val="24"/>
        </w:rPr>
        <w:t>Clarice Lispector faleceu, </w:t>
      </w:r>
      <w:proofErr w:type="gramStart"/>
      <w:r w:rsidRPr="009E78C6">
        <w:rPr>
          <w:rFonts w:ascii="Times New Roman" w:hAnsi="Times New Roman"/>
          <w:i/>
          <w:iCs/>
          <w:sz w:val="24"/>
          <w:szCs w:val="24"/>
        </w:rPr>
        <w:t>Um</w:t>
      </w:r>
      <w:proofErr w:type="gramEnd"/>
      <w:r w:rsidRPr="009E78C6">
        <w:rPr>
          <w:rFonts w:ascii="Times New Roman" w:hAnsi="Times New Roman"/>
          <w:i/>
          <w:iCs/>
          <w:sz w:val="24"/>
          <w:szCs w:val="24"/>
        </w:rPr>
        <w:t xml:space="preserve"> sopro de vida</w:t>
      </w:r>
      <w:r w:rsidRPr="002E6018">
        <w:rPr>
          <w:rFonts w:ascii="Times New Roman" w:hAnsi="Times New Roman"/>
          <w:i/>
          <w:iCs/>
          <w:sz w:val="24"/>
          <w:szCs w:val="24"/>
        </w:rPr>
        <w:t xml:space="preserve"> (Pulsações)</w:t>
      </w:r>
      <w:r w:rsidRPr="002E6018">
        <w:rPr>
          <w:rFonts w:ascii="Times New Roman" w:hAnsi="Times New Roman"/>
          <w:sz w:val="24"/>
          <w:szCs w:val="24"/>
        </w:rPr>
        <w:t xml:space="preserve"> é dividido em três partes: </w:t>
      </w:r>
      <w:r>
        <w:rPr>
          <w:rFonts w:ascii="Times New Roman" w:hAnsi="Times New Roman"/>
          <w:sz w:val="24"/>
          <w:szCs w:val="24"/>
        </w:rPr>
        <w:t>primeira:</w:t>
      </w:r>
      <w:r w:rsidRPr="002E6018">
        <w:rPr>
          <w:rFonts w:ascii="Times New Roman" w:hAnsi="Times New Roman"/>
          <w:sz w:val="24"/>
          <w:szCs w:val="24"/>
        </w:rPr>
        <w:t> </w:t>
      </w:r>
      <w:r w:rsidR="00D02D4F">
        <w:rPr>
          <w:rFonts w:ascii="Times New Roman" w:hAnsi="Times New Roman"/>
          <w:sz w:val="24"/>
          <w:szCs w:val="24"/>
        </w:rPr>
        <w:t>“</w:t>
      </w:r>
      <w:r w:rsidRPr="002E6018">
        <w:rPr>
          <w:rFonts w:ascii="Times New Roman" w:hAnsi="Times New Roman"/>
          <w:iCs/>
          <w:sz w:val="24"/>
          <w:szCs w:val="24"/>
        </w:rPr>
        <w:t>O sonho acordado é que é a realidade</w:t>
      </w:r>
      <w:r w:rsidR="00D02D4F">
        <w:rPr>
          <w:rFonts w:ascii="Times New Roman" w:hAnsi="Times New Roman"/>
          <w:iCs/>
          <w:sz w:val="24"/>
          <w:szCs w:val="24"/>
        </w:rPr>
        <w:t>”</w:t>
      </w:r>
      <w:r>
        <w:rPr>
          <w:rFonts w:ascii="Times New Roman" w:hAnsi="Times New Roman"/>
          <w:iCs/>
          <w:sz w:val="24"/>
          <w:szCs w:val="24"/>
        </w:rPr>
        <w:t>, a segunda</w:t>
      </w:r>
      <w:r w:rsidRPr="002E6018">
        <w:rPr>
          <w:rFonts w:ascii="Times New Roman" w:hAnsi="Times New Roman"/>
          <w:sz w:val="24"/>
          <w:szCs w:val="24"/>
        </w:rPr>
        <w:t> </w:t>
      </w:r>
      <w:r w:rsidR="00D02D4F">
        <w:rPr>
          <w:rFonts w:ascii="Times New Roman" w:hAnsi="Times New Roman"/>
          <w:sz w:val="24"/>
          <w:szCs w:val="24"/>
        </w:rPr>
        <w:t>“</w:t>
      </w:r>
      <w:r w:rsidR="00D02D4F">
        <w:rPr>
          <w:rFonts w:ascii="Times New Roman" w:hAnsi="Times New Roman"/>
          <w:iCs/>
          <w:sz w:val="24"/>
          <w:szCs w:val="24"/>
        </w:rPr>
        <w:t>C</w:t>
      </w:r>
      <w:r w:rsidRPr="002E6018">
        <w:rPr>
          <w:rFonts w:ascii="Times New Roman" w:hAnsi="Times New Roman"/>
          <w:iCs/>
          <w:sz w:val="24"/>
          <w:szCs w:val="24"/>
        </w:rPr>
        <w:t>omo tornar tudo um sonho acordado?</w:t>
      </w:r>
      <w:r w:rsidR="00D02D4F">
        <w:rPr>
          <w:rFonts w:ascii="Times New Roman" w:hAnsi="Times New Roman"/>
          <w:iCs/>
          <w:sz w:val="24"/>
          <w:szCs w:val="24"/>
        </w:rPr>
        <w:t xml:space="preserve">” </w:t>
      </w:r>
      <w:r w:rsidRPr="002E6018">
        <w:rPr>
          <w:rFonts w:ascii="Times New Roman" w:hAnsi="Times New Roman"/>
          <w:iCs/>
          <w:sz w:val="24"/>
          <w:szCs w:val="24"/>
        </w:rPr>
        <w:t> </w:t>
      </w:r>
      <w:r w:rsidR="00D02D4F">
        <w:rPr>
          <w:rFonts w:ascii="Times New Roman" w:hAnsi="Times New Roman"/>
          <w:iCs/>
          <w:sz w:val="24"/>
          <w:szCs w:val="24"/>
        </w:rPr>
        <w:t>e “O</w:t>
      </w:r>
      <w:r>
        <w:rPr>
          <w:rFonts w:ascii="Times New Roman" w:hAnsi="Times New Roman"/>
          <w:iCs/>
          <w:sz w:val="24"/>
          <w:szCs w:val="24"/>
        </w:rPr>
        <w:t xml:space="preserve"> livro de Âng</w:t>
      </w:r>
      <w:r w:rsidRPr="002E6018">
        <w:rPr>
          <w:rFonts w:ascii="Times New Roman" w:hAnsi="Times New Roman"/>
          <w:iCs/>
          <w:sz w:val="24"/>
          <w:szCs w:val="24"/>
        </w:rPr>
        <w:t>ela</w:t>
      </w:r>
      <w:r w:rsidR="00D02D4F">
        <w:rPr>
          <w:rFonts w:ascii="Times New Roman" w:hAnsi="Times New Roman"/>
          <w:iCs/>
          <w:sz w:val="24"/>
          <w:szCs w:val="24"/>
        </w:rPr>
        <w:t>”</w:t>
      </w:r>
      <w:r w:rsidRPr="002E6018">
        <w:rPr>
          <w:rFonts w:ascii="Times New Roman" w:hAnsi="Times New Roman"/>
          <w:sz w:val="24"/>
          <w:szCs w:val="24"/>
        </w:rPr>
        <w:t>.</w:t>
      </w:r>
      <w:r>
        <w:rPr>
          <w:rFonts w:ascii="Times New Roman" w:hAnsi="Times New Roman"/>
          <w:sz w:val="24"/>
          <w:szCs w:val="24"/>
        </w:rPr>
        <w:t xml:space="preserve"> </w:t>
      </w:r>
      <w:r w:rsidRPr="0060257C">
        <w:rPr>
          <w:rFonts w:ascii="Times New Roman" w:hAnsi="Times New Roman"/>
          <w:sz w:val="24"/>
          <w:szCs w:val="24"/>
        </w:rPr>
        <w:t>O livro traz à tona, assim como em </w:t>
      </w:r>
      <w:r w:rsidRPr="0060257C">
        <w:rPr>
          <w:rFonts w:ascii="Times New Roman" w:hAnsi="Times New Roman"/>
          <w:iCs/>
          <w:sz w:val="24"/>
          <w:szCs w:val="24"/>
        </w:rPr>
        <w:t>A hora da estrela</w:t>
      </w:r>
      <w:r w:rsidRPr="0060257C">
        <w:rPr>
          <w:rFonts w:ascii="Times New Roman" w:hAnsi="Times New Roman"/>
          <w:sz w:val="24"/>
          <w:szCs w:val="24"/>
        </w:rPr>
        <w:t>, a relação entre um autor e sua personagem</w:t>
      </w:r>
      <w:r w:rsidR="00D02D4F" w:rsidRPr="0060257C">
        <w:rPr>
          <w:rFonts w:ascii="Times New Roman" w:hAnsi="Times New Roman"/>
          <w:sz w:val="24"/>
          <w:szCs w:val="24"/>
        </w:rPr>
        <w:t xml:space="preserve">, </w:t>
      </w:r>
      <w:r w:rsidRPr="0060257C">
        <w:rPr>
          <w:rFonts w:ascii="Times New Roman" w:hAnsi="Times New Roman"/>
          <w:sz w:val="24"/>
          <w:szCs w:val="24"/>
        </w:rPr>
        <w:t>Ângela, cujo o nome já havia aparecido no conto </w:t>
      </w:r>
      <w:r w:rsidRPr="002E6018">
        <w:rPr>
          <w:rFonts w:ascii="Times New Roman" w:hAnsi="Times New Roman"/>
          <w:i/>
          <w:iCs/>
          <w:sz w:val="24"/>
          <w:szCs w:val="24"/>
        </w:rPr>
        <w:t xml:space="preserve">A partida de </w:t>
      </w:r>
      <w:r w:rsidR="0060257C" w:rsidRPr="002E6018">
        <w:rPr>
          <w:rFonts w:ascii="Times New Roman" w:hAnsi="Times New Roman"/>
          <w:i/>
          <w:iCs/>
          <w:sz w:val="24"/>
          <w:szCs w:val="24"/>
        </w:rPr>
        <w:t>trem</w:t>
      </w:r>
      <w:r w:rsidR="0060257C">
        <w:rPr>
          <w:rStyle w:val="Refdecomentrio"/>
        </w:rPr>
        <w:t>,</w:t>
      </w:r>
      <w:r w:rsidR="0060257C">
        <w:rPr>
          <w:rFonts w:ascii="Times New Roman" w:hAnsi="Times New Roman"/>
          <w:i/>
          <w:iCs/>
          <w:sz w:val="24"/>
          <w:szCs w:val="24"/>
        </w:rPr>
        <w:t xml:space="preserve"> </w:t>
      </w:r>
      <w:r w:rsidR="0060257C" w:rsidRPr="0060257C">
        <w:rPr>
          <w:rFonts w:ascii="Times New Roman" w:hAnsi="Times New Roman"/>
          <w:iCs/>
          <w:sz w:val="24"/>
          <w:szCs w:val="24"/>
        </w:rPr>
        <w:t>publicado inicialmente no Jornal do Brasil de 1967 e posteriormente no livro</w:t>
      </w:r>
      <w:r w:rsidR="0060257C">
        <w:rPr>
          <w:rFonts w:ascii="Times New Roman" w:hAnsi="Times New Roman"/>
          <w:i/>
          <w:iCs/>
          <w:sz w:val="24"/>
          <w:szCs w:val="24"/>
        </w:rPr>
        <w:t xml:space="preserve"> “Onde Estivestes de Noite, lançado pela Editora Rocco. </w:t>
      </w:r>
      <w:r w:rsidR="00067850" w:rsidRPr="00067850">
        <w:rPr>
          <w:rFonts w:ascii="Times New Roman" w:hAnsi="Times New Roman"/>
          <w:iCs/>
          <w:sz w:val="24"/>
          <w:szCs w:val="24"/>
        </w:rPr>
        <w:t>No processo de criação</w:t>
      </w:r>
      <w:r w:rsidR="00A3531B" w:rsidRPr="001F054F">
        <w:rPr>
          <w:rFonts w:ascii="Times New Roman" w:hAnsi="Times New Roman"/>
          <w:sz w:val="24"/>
          <w:szCs w:val="24"/>
        </w:rPr>
        <w:t>, Clarice escreve um livro em que há um personagem aut</w:t>
      </w:r>
      <w:r w:rsidR="00D02D4F">
        <w:rPr>
          <w:rFonts w:ascii="Times New Roman" w:hAnsi="Times New Roman"/>
          <w:sz w:val="24"/>
          <w:szCs w:val="24"/>
        </w:rPr>
        <w:t xml:space="preserve">or/escritor escrevendo um livro, e </w:t>
      </w:r>
      <w:r w:rsidR="00A3531B" w:rsidRPr="001F054F">
        <w:rPr>
          <w:rFonts w:ascii="Times New Roman" w:hAnsi="Times New Roman"/>
          <w:sz w:val="24"/>
          <w:szCs w:val="24"/>
        </w:rPr>
        <w:t>que cria uma personagem</w:t>
      </w:r>
      <w:r w:rsidR="00D02D4F">
        <w:rPr>
          <w:rFonts w:ascii="Times New Roman" w:hAnsi="Times New Roman"/>
          <w:sz w:val="24"/>
          <w:szCs w:val="24"/>
        </w:rPr>
        <w:t>,</w:t>
      </w:r>
      <w:r w:rsidR="00A3531B" w:rsidRPr="001F054F">
        <w:rPr>
          <w:rFonts w:ascii="Times New Roman" w:hAnsi="Times New Roman"/>
          <w:sz w:val="24"/>
          <w:szCs w:val="24"/>
        </w:rPr>
        <w:t xml:space="preserve"> Ângela Pralin</w:t>
      </w:r>
      <w:r w:rsidR="0060257C">
        <w:rPr>
          <w:rFonts w:ascii="Times New Roman" w:hAnsi="Times New Roman"/>
          <w:sz w:val="24"/>
          <w:szCs w:val="24"/>
        </w:rPr>
        <w:t>i</w:t>
      </w:r>
      <w:r w:rsidR="005B0339">
        <w:rPr>
          <w:rFonts w:ascii="Times New Roman" w:hAnsi="Times New Roman"/>
          <w:sz w:val="24"/>
          <w:szCs w:val="24"/>
        </w:rPr>
        <w:t xml:space="preserve"> </w:t>
      </w:r>
      <w:r w:rsidR="00A3531B" w:rsidRPr="001F054F">
        <w:rPr>
          <w:rFonts w:ascii="Times New Roman" w:hAnsi="Times New Roman"/>
          <w:sz w:val="24"/>
          <w:szCs w:val="24"/>
        </w:rPr>
        <w:t>que</w:t>
      </w:r>
      <w:r w:rsidR="00D02D4F">
        <w:rPr>
          <w:rFonts w:ascii="Times New Roman" w:hAnsi="Times New Roman"/>
          <w:sz w:val="24"/>
          <w:szCs w:val="24"/>
        </w:rPr>
        <w:t>,</w:t>
      </w:r>
      <w:r w:rsidR="00A3531B" w:rsidRPr="001F054F">
        <w:rPr>
          <w:rFonts w:ascii="Times New Roman" w:hAnsi="Times New Roman"/>
          <w:sz w:val="24"/>
          <w:szCs w:val="24"/>
        </w:rPr>
        <w:t xml:space="preserve"> de repente</w:t>
      </w:r>
      <w:r w:rsidR="00D02D4F">
        <w:rPr>
          <w:rFonts w:ascii="Times New Roman" w:hAnsi="Times New Roman"/>
          <w:sz w:val="24"/>
          <w:szCs w:val="24"/>
        </w:rPr>
        <w:t>, também</w:t>
      </w:r>
      <w:r w:rsidR="00A3531B" w:rsidRPr="001F054F">
        <w:rPr>
          <w:rFonts w:ascii="Times New Roman" w:hAnsi="Times New Roman"/>
          <w:sz w:val="24"/>
          <w:szCs w:val="24"/>
        </w:rPr>
        <w:t xml:space="preserve"> começa</w:t>
      </w:r>
      <w:r w:rsidR="00D02D4F">
        <w:rPr>
          <w:rFonts w:ascii="Times New Roman" w:hAnsi="Times New Roman"/>
          <w:sz w:val="24"/>
          <w:szCs w:val="24"/>
        </w:rPr>
        <w:t xml:space="preserve"> a escrever seu próprio livro. I</w:t>
      </w:r>
      <w:r w:rsidR="00A3531B" w:rsidRPr="001F054F">
        <w:rPr>
          <w:rFonts w:ascii="Times New Roman" w:hAnsi="Times New Roman"/>
          <w:sz w:val="24"/>
          <w:szCs w:val="24"/>
        </w:rPr>
        <w:t xml:space="preserve">nicia-se toda uma trama de criador e criaturas que combatem pelo mesmo direito </w:t>
      </w:r>
      <w:r w:rsidR="005B0339">
        <w:rPr>
          <w:rFonts w:ascii="Times New Roman" w:hAnsi="Times New Roman"/>
          <w:sz w:val="24"/>
          <w:szCs w:val="24"/>
        </w:rPr>
        <w:t xml:space="preserve">à </w:t>
      </w:r>
      <w:r w:rsidR="00A3531B" w:rsidRPr="001F054F">
        <w:rPr>
          <w:rFonts w:ascii="Times New Roman" w:hAnsi="Times New Roman"/>
          <w:sz w:val="24"/>
          <w:szCs w:val="24"/>
        </w:rPr>
        <w:t xml:space="preserve">palavra e a </w:t>
      </w:r>
      <w:r w:rsidR="00A3531B" w:rsidRPr="00557948">
        <w:rPr>
          <w:rFonts w:ascii="Times New Roman" w:hAnsi="Times New Roman"/>
          <w:sz w:val="24"/>
          <w:szCs w:val="24"/>
        </w:rPr>
        <w:t xml:space="preserve">autoria. </w:t>
      </w:r>
      <w:r w:rsidRPr="00557948">
        <w:rPr>
          <w:rFonts w:ascii="Times New Roman" w:hAnsi="Times New Roman"/>
          <w:sz w:val="24"/>
          <w:szCs w:val="24"/>
        </w:rPr>
        <w:t>As discussões perpassam por temas como a luta</w:t>
      </w:r>
      <w:r w:rsidR="007C2158" w:rsidRPr="00557948">
        <w:rPr>
          <w:rFonts w:ascii="Times New Roman" w:hAnsi="Times New Roman"/>
          <w:sz w:val="24"/>
          <w:szCs w:val="24"/>
        </w:rPr>
        <w:t xml:space="preserve"> en</w:t>
      </w:r>
      <w:r w:rsidR="00317AAA" w:rsidRPr="00557948">
        <w:rPr>
          <w:rFonts w:ascii="Times New Roman" w:hAnsi="Times New Roman"/>
          <w:sz w:val="24"/>
          <w:szCs w:val="24"/>
        </w:rPr>
        <w:t>tre o ser e o existir</w:t>
      </w:r>
      <w:r w:rsidRPr="00557948">
        <w:rPr>
          <w:rFonts w:ascii="Times New Roman" w:hAnsi="Times New Roman"/>
          <w:sz w:val="24"/>
          <w:szCs w:val="24"/>
        </w:rPr>
        <w:t>. Uma disc</w:t>
      </w:r>
      <w:r w:rsidR="00317AAA" w:rsidRPr="00557948">
        <w:rPr>
          <w:rFonts w:ascii="Times New Roman" w:hAnsi="Times New Roman"/>
          <w:sz w:val="24"/>
          <w:szCs w:val="24"/>
        </w:rPr>
        <w:t>ussão</w:t>
      </w:r>
      <w:r w:rsidRPr="00557948">
        <w:rPr>
          <w:rFonts w:ascii="Times New Roman" w:hAnsi="Times New Roman"/>
          <w:sz w:val="24"/>
          <w:szCs w:val="24"/>
        </w:rPr>
        <w:t xml:space="preserve"> </w:t>
      </w:r>
      <w:r w:rsidR="00317AAA" w:rsidRPr="00557948">
        <w:rPr>
          <w:rFonts w:ascii="Times New Roman" w:hAnsi="Times New Roman"/>
          <w:sz w:val="24"/>
          <w:szCs w:val="24"/>
        </w:rPr>
        <w:t>sobre o est</w:t>
      </w:r>
      <w:r w:rsidR="005B0339">
        <w:rPr>
          <w:rFonts w:ascii="Times New Roman" w:hAnsi="Times New Roman"/>
          <w:sz w:val="24"/>
          <w:szCs w:val="24"/>
        </w:rPr>
        <w:t xml:space="preserve">ar </w:t>
      </w:r>
      <w:r w:rsidR="00317AAA" w:rsidRPr="00557948">
        <w:rPr>
          <w:rFonts w:ascii="Times New Roman" w:hAnsi="Times New Roman"/>
          <w:sz w:val="24"/>
          <w:szCs w:val="24"/>
        </w:rPr>
        <w:t xml:space="preserve">no mundo e </w:t>
      </w:r>
      <w:r w:rsidRPr="00557948">
        <w:rPr>
          <w:rFonts w:ascii="Times New Roman" w:hAnsi="Times New Roman"/>
          <w:sz w:val="24"/>
          <w:szCs w:val="24"/>
        </w:rPr>
        <w:t>ainda reflete sobre o próprio pr</w:t>
      </w:r>
      <w:r w:rsidR="00317AAA" w:rsidRPr="00557948">
        <w:rPr>
          <w:rFonts w:ascii="Times New Roman" w:hAnsi="Times New Roman"/>
          <w:sz w:val="24"/>
          <w:szCs w:val="24"/>
        </w:rPr>
        <w:t>ocesso criativo</w:t>
      </w:r>
      <w:r w:rsidRPr="00557948">
        <w:rPr>
          <w:rFonts w:ascii="Times New Roman" w:hAnsi="Times New Roman"/>
          <w:sz w:val="24"/>
          <w:szCs w:val="24"/>
        </w:rPr>
        <w:t xml:space="preserve"> e </w:t>
      </w:r>
      <w:r w:rsidR="007C2158" w:rsidRPr="00557948">
        <w:rPr>
          <w:rFonts w:ascii="Times New Roman" w:hAnsi="Times New Roman"/>
          <w:sz w:val="24"/>
          <w:szCs w:val="24"/>
        </w:rPr>
        <w:t xml:space="preserve">sobre a relação </w:t>
      </w:r>
      <w:r w:rsidR="007C2158" w:rsidRPr="00557948">
        <w:rPr>
          <w:rFonts w:ascii="Times New Roman" w:hAnsi="Times New Roman"/>
          <w:sz w:val="24"/>
          <w:szCs w:val="24"/>
        </w:rPr>
        <w:lastRenderedPageBreak/>
        <w:t>autor/personagem</w:t>
      </w:r>
      <w:r w:rsidRPr="00557948">
        <w:rPr>
          <w:rFonts w:ascii="Times New Roman" w:hAnsi="Times New Roman"/>
          <w:sz w:val="24"/>
          <w:szCs w:val="24"/>
        </w:rPr>
        <w:t>.</w:t>
      </w:r>
      <w:r w:rsidR="00C13429">
        <w:rPr>
          <w:rFonts w:ascii="Times New Roman" w:hAnsi="Times New Roman"/>
          <w:sz w:val="24"/>
          <w:szCs w:val="24"/>
        </w:rPr>
        <w:t xml:space="preserve"> </w:t>
      </w:r>
      <w:r w:rsidR="004221CB">
        <w:rPr>
          <w:rFonts w:ascii="Times New Roman" w:hAnsi="Times New Roman"/>
          <w:sz w:val="24"/>
          <w:szCs w:val="24"/>
        </w:rPr>
        <w:t xml:space="preserve">O livro se compõe de </w:t>
      </w:r>
      <w:r w:rsidR="00D02D4F">
        <w:rPr>
          <w:rFonts w:ascii="Times New Roman" w:hAnsi="Times New Roman"/>
          <w:sz w:val="24"/>
          <w:szCs w:val="24"/>
        </w:rPr>
        <w:t>d</w:t>
      </w:r>
      <w:r w:rsidR="006B2441" w:rsidRPr="002E6018">
        <w:rPr>
          <w:rFonts w:ascii="Times New Roman" w:hAnsi="Times New Roman"/>
          <w:sz w:val="24"/>
          <w:szCs w:val="24"/>
        </w:rPr>
        <w:t>iários</w:t>
      </w:r>
      <w:r w:rsidR="004221CB">
        <w:rPr>
          <w:rFonts w:ascii="Times New Roman" w:hAnsi="Times New Roman"/>
          <w:sz w:val="24"/>
          <w:szCs w:val="24"/>
        </w:rPr>
        <w:t xml:space="preserve">. Diários do autor e da </w:t>
      </w:r>
      <w:r w:rsidR="003413A3" w:rsidRPr="002E6018">
        <w:rPr>
          <w:rFonts w:ascii="Times New Roman" w:hAnsi="Times New Roman"/>
          <w:sz w:val="24"/>
          <w:szCs w:val="24"/>
        </w:rPr>
        <w:t>personagem</w:t>
      </w:r>
      <w:r w:rsidR="004221CB">
        <w:rPr>
          <w:rFonts w:ascii="Times New Roman" w:hAnsi="Times New Roman"/>
          <w:sz w:val="24"/>
          <w:szCs w:val="24"/>
        </w:rPr>
        <w:t>. E a linguagem constitui-se um acontecimento, pois é a tradução de pensamentos filosóficos</w:t>
      </w:r>
      <w:r w:rsidR="00D02D4F">
        <w:rPr>
          <w:rFonts w:ascii="Times New Roman" w:hAnsi="Times New Roman"/>
          <w:sz w:val="24"/>
          <w:szCs w:val="24"/>
        </w:rPr>
        <w:t>,</w:t>
      </w:r>
      <w:r w:rsidR="004221CB">
        <w:rPr>
          <w:rFonts w:ascii="Times New Roman" w:hAnsi="Times New Roman"/>
          <w:sz w:val="24"/>
          <w:szCs w:val="24"/>
        </w:rPr>
        <w:t xml:space="preserve"> e, em muitos momentos</w:t>
      </w:r>
      <w:r w:rsidR="00D02D4F">
        <w:rPr>
          <w:rFonts w:ascii="Times New Roman" w:hAnsi="Times New Roman"/>
          <w:sz w:val="24"/>
          <w:szCs w:val="24"/>
        </w:rPr>
        <w:t>,</w:t>
      </w:r>
      <w:r w:rsidR="004221CB">
        <w:rPr>
          <w:rFonts w:ascii="Times New Roman" w:hAnsi="Times New Roman"/>
          <w:sz w:val="24"/>
          <w:szCs w:val="24"/>
        </w:rPr>
        <w:t xml:space="preserve"> as palavras ganham novos significados para dar conta de expressar o pensamento. </w:t>
      </w:r>
    </w:p>
    <w:p w14:paraId="1A7B80FF" w14:textId="77777777" w:rsidR="008D5A11" w:rsidRDefault="00AB222E" w:rsidP="004221CB">
      <w:pPr>
        <w:pStyle w:val="PargrafodaLista"/>
        <w:tabs>
          <w:tab w:val="left" w:pos="3119"/>
        </w:tabs>
        <w:spacing w:line="240" w:lineRule="auto"/>
        <w:ind w:left="2268"/>
        <w:jc w:val="both"/>
        <w:rPr>
          <w:rFonts w:ascii="Times New Roman" w:hAnsi="Times New Roman"/>
        </w:rPr>
      </w:pPr>
      <w:r w:rsidRPr="004221CB">
        <w:rPr>
          <w:rFonts w:ascii="Times New Roman" w:hAnsi="Times New Roman"/>
        </w:rPr>
        <w:t>Faço o possível para escrever por acaso. Eu quero que a frase aconteça. Não sei expressar-me por palavras. O que sinto não é traduzível. Eu me expresso melhor pelo silêncio. Expressar-me por meio de palavras é um desafio. Mas não correspondo à altura do desafio. Saem pobres palavras. E qual é mesmo a palavra secreta? Não sei e por que a ouso? Só não sei porque não ouso dizê-la? (S.V. p 23).</w:t>
      </w:r>
    </w:p>
    <w:p w14:paraId="0F107954" w14:textId="77777777" w:rsidR="005B0339" w:rsidRPr="004221CB" w:rsidRDefault="005B0339" w:rsidP="004221CB">
      <w:pPr>
        <w:pStyle w:val="PargrafodaLista"/>
        <w:tabs>
          <w:tab w:val="left" w:pos="3119"/>
        </w:tabs>
        <w:spacing w:line="240" w:lineRule="auto"/>
        <w:ind w:left="2268"/>
        <w:jc w:val="both"/>
        <w:rPr>
          <w:rFonts w:ascii="Times New Roman" w:hAnsi="Times New Roman"/>
        </w:rPr>
      </w:pPr>
    </w:p>
    <w:p w14:paraId="060B31F5" w14:textId="77777777" w:rsidR="009610B3" w:rsidRPr="004D607F" w:rsidRDefault="00A05C1F" w:rsidP="004221CB">
      <w:pPr>
        <w:autoSpaceDE w:val="0"/>
        <w:autoSpaceDN w:val="0"/>
        <w:adjustRightInd w:val="0"/>
        <w:spacing w:after="0" w:line="360" w:lineRule="auto"/>
        <w:ind w:firstLine="708"/>
        <w:jc w:val="both"/>
        <w:rPr>
          <w:rFonts w:ascii="Times New Roman" w:hAnsi="Times New Roman"/>
          <w:sz w:val="24"/>
          <w:szCs w:val="24"/>
          <w:rPrChange w:id="57" w:author="Diná Mendes Oliveira" w:date="2018-01-15T16:07:00Z">
            <w:rPr>
              <w:rFonts w:ascii="Times New Roman" w:hAnsi="Times New Roman"/>
              <w:i/>
              <w:sz w:val="24"/>
              <w:szCs w:val="24"/>
            </w:rPr>
          </w:rPrChange>
        </w:rPr>
      </w:pPr>
      <w:r w:rsidRPr="004221CB">
        <w:rPr>
          <w:rFonts w:ascii="Times New Roman" w:hAnsi="Times New Roman"/>
          <w:sz w:val="24"/>
          <w:szCs w:val="24"/>
        </w:rPr>
        <w:t xml:space="preserve">Tudo é constituído pela linguagem, as personagens, os novos conceitos das palavras, como também a imprecisão de algum sentimento, a indefinição da existência humana.  Aquilo que não se exprime com palavras pode ser sentido pela música. </w:t>
      </w:r>
      <w:r w:rsidR="004221CB" w:rsidRPr="004221CB">
        <w:rPr>
          <w:rFonts w:ascii="Times New Roman" w:hAnsi="Times New Roman"/>
          <w:sz w:val="24"/>
          <w:szCs w:val="24"/>
        </w:rPr>
        <w:t>Aliás, a p</w:t>
      </w:r>
      <w:r w:rsidR="00593702" w:rsidRPr="004221CB">
        <w:rPr>
          <w:rFonts w:ascii="Times New Roman" w:hAnsi="Times New Roman"/>
          <w:sz w:val="24"/>
          <w:szCs w:val="24"/>
        </w:rPr>
        <w:t>resença da música</w:t>
      </w:r>
      <w:r w:rsidR="004221CB" w:rsidRPr="004221CB">
        <w:rPr>
          <w:rFonts w:ascii="Times New Roman" w:hAnsi="Times New Roman"/>
          <w:sz w:val="24"/>
          <w:szCs w:val="24"/>
        </w:rPr>
        <w:t xml:space="preserve"> é muito forte</w:t>
      </w:r>
      <w:r w:rsidR="00593702" w:rsidRPr="004221CB">
        <w:rPr>
          <w:rFonts w:ascii="Times New Roman" w:hAnsi="Times New Roman"/>
          <w:sz w:val="24"/>
          <w:szCs w:val="24"/>
        </w:rPr>
        <w:t xml:space="preserve"> na própria construção da linguagem</w:t>
      </w:r>
      <w:r w:rsidR="004221CB" w:rsidRPr="004221CB">
        <w:rPr>
          <w:rFonts w:ascii="Times New Roman" w:hAnsi="Times New Roman"/>
          <w:sz w:val="24"/>
          <w:szCs w:val="24"/>
        </w:rPr>
        <w:t xml:space="preserve">. Em muitos momentos há uma comparação </w:t>
      </w:r>
      <w:r w:rsidR="00D02D4F">
        <w:rPr>
          <w:rFonts w:ascii="Times New Roman" w:hAnsi="Times New Roman"/>
          <w:sz w:val="24"/>
          <w:szCs w:val="24"/>
        </w:rPr>
        <w:t>da linguagem, dos sentimentos, da mú</w:t>
      </w:r>
      <w:r w:rsidR="004221CB" w:rsidRPr="004221CB">
        <w:rPr>
          <w:rFonts w:ascii="Times New Roman" w:hAnsi="Times New Roman"/>
          <w:sz w:val="24"/>
          <w:szCs w:val="24"/>
        </w:rPr>
        <w:t>sica que nos faz sentir e entender o que não se pode através de palavras.</w:t>
      </w:r>
      <w:r w:rsidR="004221CB">
        <w:rPr>
          <w:rFonts w:ascii="Times New Roman" w:hAnsi="Times New Roman"/>
          <w:sz w:val="24"/>
          <w:szCs w:val="24"/>
        </w:rPr>
        <w:t xml:space="preserve"> </w:t>
      </w:r>
      <w:r w:rsidR="004221CB" w:rsidRPr="004D607F">
        <w:rPr>
          <w:rFonts w:ascii="Times New Roman" w:hAnsi="Times New Roman"/>
          <w:sz w:val="24"/>
          <w:szCs w:val="24"/>
        </w:rPr>
        <w:t>“</w:t>
      </w:r>
      <w:r w:rsidR="004221CB" w:rsidRPr="004D607F">
        <w:rPr>
          <w:rFonts w:ascii="Times New Roman" w:hAnsi="Times New Roman"/>
          <w:sz w:val="24"/>
          <w:szCs w:val="24"/>
          <w:rPrChange w:id="58" w:author="Diná Mendes Oliveira" w:date="2018-01-15T16:07:00Z">
            <w:rPr>
              <w:rFonts w:ascii="Times New Roman" w:hAnsi="Times New Roman"/>
              <w:i/>
              <w:sz w:val="24"/>
              <w:szCs w:val="24"/>
            </w:rPr>
          </w:rPrChange>
        </w:rPr>
        <w:t>este</w:t>
      </w:r>
      <w:r w:rsidR="00F64ABD" w:rsidRPr="004D607F">
        <w:rPr>
          <w:rFonts w:ascii="Times New Roman" w:hAnsi="Times New Roman"/>
          <w:sz w:val="24"/>
          <w:szCs w:val="24"/>
          <w:rPrChange w:id="59" w:author="Diná Mendes Oliveira" w:date="2018-01-15T16:07:00Z">
            <w:rPr>
              <w:rFonts w:ascii="Times New Roman" w:hAnsi="Times New Roman"/>
              <w:i/>
              <w:sz w:val="24"/>
              <w:szCs w:val="24"/>
            </w:rPr>
          </w:rPrChange>
        </w:rPr>
        <w:t xml:space="preserve"> é um livro fresco — recém-saído do nada. Ele é tocado ao piano</w:t>
      </w:r>
      <w:r w:rsidR="00A245C2" w:rsidRPr="004D607F">
        <w:rPr>
          <w:rFonts w:ascii="Times New Roman" w:hAnsi="Times New Roman"/>
          <w:sz w:val="24"/>
          <w:szCs w:val="24"/>
          <w:rPrChange w:id="60" w:author="Diná Mendes Oliveira" w:date="2018-01-15T16:07:00Z">
            <w:rPr>
              <w:rFonts w:ascii="Times New Roman" w:hAnsi="Times New Roman"/>
              <w:i/>
              <w:sz w:val="24"/>
              <w:szCs w:val="24"/>
            </w:rPr>
          </w:rPrChange>
        </w:rPr>
        <w:t xml:space="preserve"> </w:t>
      </w:r>
      <w:r w:rsidR="00F64ABD" w:rsidRPr="004D607F">
        <w:rPr>
          <w:rFonts w:ascii="Times New Roman" w:hAnsi="Times New Roman"/>
          <w:sz w:val="24"/>
          <w:szCs w:val="24"/>
          <w:rPrChange w:id="61" w:author="Diná Mendes Oliveira" w:date="2018-01-15T16:07:00Z">
            <w:rPr>
              <w:rFonts w:ascii="Times New Roman" w:hAnsi="Times New Roman"/>
              <w:i/>
              <w:sz w:val="24"/>
              <w:szCs w:val="24"/>
            </w:rPr>
          </w:rPrChange>
        </w:rPr>
        <w:t>delicada e firmemente ao piano e todas as notas são límpidas e perfeitas, umas</w:t>
      </w:r>
      <w:r w:rsidR="00610A84" w:rsidRPr="004D607F">
        <w:rPr>
          <w:rFonts w:ascii="Times New Roman" w:hAnsi="Times New Roman"/>
          <w:sz w:val="24"/>
          <w:szCs w:val="24"/>
          <w:rPrChange w:id="62" w:author="Diná Mendes Oliveira" w:date="2018-01-15T16:07:00Z">
            <w:rPr>
              <w:rFonts w:ascii="Times New Roman" w:hAnsi="Times New Roman"/>
              <w:i/>
              <w:sz w:val="24"/>
              <w:szCs w:val="24"/>
            </w:rPr>
          </w:rPrChange>
        </w:rPr>
        <w:t xml:space="preserve"> </w:t>
      </w:r>
      <w:r w:rsidR="00F64ABD" w:rsidRPr="004D607F">
        <w:rPr>
          <w:rFonts w:ascii="Times New Roman" w:hAnsi="Times New Roman"/>
          <w:sz w:val="24"/>
          <w:szCs w:val="24"/>
          <w:rPrChange w:id="63" w:author="Diná Mendes Oliveira" w:date="2018-01-15T16:07:00Z">
            <w:rPr>
              <w:rFonts w:ascii="Times New Roman" w:hAnsi="Times New Roman"/>
              <w:i/>
              <w:sz w:val="24"/>
              <w:szCs w:val="24"/>
            </w:rPr>
          </w:rPrChange>
        </w:rPr>
        <w:t>separadas das outras</w:t>
      </w:r>
      <w:r w:rsidR="004221CB" w:rsidRPr="004D607F">
        <w:rPr>
          <w:rFonts w:ascii="Times New Roman" w:hAnsi="Times New Roman"/>
          <w:sz w:val="24"/>
          <w:szCs w:val="24"/>
          <w:rPrChange w:id="64" w:author="Diná Mendes Oliveira" w:date="2018-01-15T16:07:00Z">
            <w:rPr>
              <w:rFonts w:ascii="Times New Roman" w:hAnsi="Times New Roman"/>
              <w:i/>
              <w:sz w:val="24"/>
              <w:szCs w:val="24"/>
            </w:rPr>
          </w:rPrChange>
        </w:rPr>
        <w:t>”</w:t>
      </w:r>
      <w:r w:rsidR="00F64ABD" w:rsidRPr="004D607F">
        <w:rPr>
          <w:rFonts w:ascii="Times New Roman" w:hAnsi="Times New Roman"/>
          <w:sz w:val="24"/>
          <w:szCs w:val="24"/>
          <w:rPrChange w:id="65" w:author="Diná Mendes Oliveira" w:date="2018-01-15T16:07:00Z">
            <w:rPr>
              <w:rFonts w:ascii="Times New Roman" w:hAnsi="Times New Roman"/>
              <w:i/>
              <w:sz w:val="24"/>
              <w:szCs w:val="24"/>
            </w:rPr>
          </w:rPrChange>
        </w:rPr>
        <w:t>.</w:t>
      </w:r>
    </w:p>
    <w:p w14:paraId="76883E72" w14:textId="77777777" w:rsidR="005F7387" w:rsidRDefault="004221CB" w:rsidP="00E0656E">
      <w:pPr>
        <w:autoSpaceDE w:val="0"/>
        <w:autoSpaceDN w:val="0"/>
        <w:adjustRightInd w:val="0"/>
        <w:spacing w:after="0" w:line="360" w:lineRule="auto"/>
        <w:ind w:firstLine="708"/>
        <w:jc w:val="both"/>
        <w:rPr>
          <w:rFonts w:ascii="Times New Roman" w:hAnsi="Times New Roman"/>
          <w:sz w:val="24"/>
          <w:szCs w:val="24"/>
        </w:rPr>
      </w:pPr>
      <w:r w:rsidRPr="004221CB">
        <w:rPr>
          <w:rFonts w:ascii="Times New Roman" w:hAnsi="Times New Roman"/>
          <w:sz w:val="24"/>
          <w:szCs w:val="24"/>
        </w:rPr>
        <w:t>A</w:t>
      </w:r>
      <w:r>
        <w:rPr>
          <w:rFonts w:ascii="Times New Roman" w:hAnsi="Times New Roman"/>
          <w:sz w:val="24"/>
          <w:szCs w:val="24"/>
        </w:rPr>
        <w:t>ssim como no</w:t>
      </w:r>
      <w:r w:rsidR="00077DE6">
        <w:rPr>
          <w:rFonts w:ascii="Times New Roman" w:hAnsi="Times New Roman"/>
          <w:sz w:val="24"/>
          <w:szCs w:val="24"/>
        </w:rPr>
        <w:t xml:space="preserve"> texto em Gênesis tudo é criado</w:t>
      </w:r>
      <w:r>
        <w:rPr>
          <w:rFonts w:ascii="Times New Roman" w:hAnsi="Times New Roman"/>
          <w:sz w:val="24"/>
          <w:szCs w:val="24"/>
        </w:rPr>
        <w:t xml:space="preserve"> a partir da palavra, do dizer de Deus, a linguagem também vai criando os personagens dentro do texto. </w:t>
      </w:r>
      <w:r w:rsidR="00D22A71" w:rsidRPr="002E6018">
        <w:rPr>
          <w:rFonts w:ascii="Times New Roman" w:hAnsi="Times New Roman"/>
          <w:sz w:val="24"/>
          <w:szCs w:val="24"/>
        </w:rPr>
        <w:t>Autor</w:t>
      </w:r>
      <w:r w:rsidR="00AB222E" w:rsidRPr="002E6018">
        <w:rPr>
          <w:rFonts w:ascii="Times New Roman" w:hAnsi="Times New Roman"/>
          <w:sz w:val="24"/>
          <w:szCs w:val="24"/>
        </w:rPr>
        <w:t>: SEM NOME. Cria a personagem para se conhecer</w:t>
      </w:r>
      <w:r w:rsidR="00624257">
        <w:rPr>
          <w:rFonts w:ascii="Times New Roman" w:hAnsi="Times New Roman"/>
          <w:sz w:val="24"/>
          <w:szCs w:val="24"/>
        </w:rPr>
        <w:t>, p</w:t>
      </w:r>
      <w:r w:rsidR="00AB222E" w:rsidRPr="002E6018">
        <w:rPr>
          <w:rFonts w:ascii="Times New Roman" w:hAnsi="Times New Roman"/>
          <w:sz w:val="24"/>
          <w:szCs w:val="24"/>
        </w:rPr>
        <w:t>ara buscar uma definição da vida. Enquanto cria Ângela, ele também é criatura do leitor que o percebe como personagem.</w:t>
      </w:r>
      <w:r>
        <w:rPr>
          <w:rFonts w:ascii="Times New Roman" w:hAnsi="Times New Roman"/>
          <w:sz w:val="24"/>
          <w:szCs w:val="24"/>
        </w:rPr>
        <w:t xml:space="preserve"> Ele o narrador e </w:t>
      </w:r>
      <w:r w:rsidR="000F24DC" w:rsidRPr="002E6018">
        <w:rPr>
          <w:rFonts w:ascii="Times New Roman" w:hAnsi="Times New Roman"/>
          <w:sz w:val="24"/>
          <w:szCs w:val="24"/>
        </w:rPr>
        <w:t>autor</w:t>
      </w:r>
      <w:r>
        <w:rPr>
          <w:rFonts w:ascii="Times New Roman" w:hAnsi="Times New Roman"/>
          <w:sz w:val="24"/>
          <w:szCs w:val="24"/>
        </w:rPr>
        <w:t xml:space="preserve">, movido por um sonho </w:t>
      </w:r>
      <w:r w:rsidR="0091589D">
        <w:rPr>
          <w:rFonts w:ascii="Times New Roman" w:hAnsi="Times New Roman"/>
          <w:sz w:val="24"/>
          <w:szCs w:val="24"/>
        </w:rPr>
        <w:t xml:space="preserve">que ele mesmo explica, </w:t>
      </w:r>
      <w:r w:rsidR="0091589D" w:rsidRPr="0091589D">
        <w:rPr>
          <w:rFonts w:ascii="Times New Roman" w:hAnsi="Times New Roman"/>
          <w:sz w:val="24"/>
          <w:szCs w:val="24"/>
        </w:rPr>
        <w:t>cria um eu inconsciente d</w:t>
      </w:r>
      <w:r w:rsidR="0091589D">
        <w:rPr>
          <w:rFonts w:ascii="Times New Roman" w:hAnsi="Times New Roman"/>
          <w:sz w:val="24"/>
          <w:szCs w:val="24"/>
        </w:rPr>
        <w:t>ele próprio</w:t>
      </w:r>
      <w:r w:rsidR="00900887">
        <w:rPr>
          <w:rFonts w:ascii="Times New Roman" w:hAnsi="Times New Roman"/>
          <w:sz w:val="24"/>
          <w:szCs w:val="24"/>
        </w:rPr>
        <w:t>,</w:t>
      </w:r>
      <w:r w:rsidR="0091589D" w:rsidRPr="0091589D">
        <w:rPr>
          <w:rFonts w:ascii="Times New Roman" w:hAnsi="Times New Roman"/>
          <w:sz w:val="24"/>
          <w:szCs w:val="24"/>
        </w:rPr>
        <w:t xml:space="preserve"> a personagem Ângela Pralin</w:t>
      </w:r>
      <w:r w:rsidR="003B3169">
        <w:rPr>
          <w:rFonts w:ascii="Times New Roman" w:hAnsi="Times New Roman"/>
          <w:sz w:val="24"/>
          <w:szCs w:val="24"/>
        </w:rPr>
        <w:t>i</w:t>
      </w:r>
      <w:r w:rsidR="00624257">
        <w:rPr>
          <w:rFonts w:ascii="Times New Roman" w:hAnsi="Times New Roman"/>
          <w:sz w:val="24"/>
          <w:szCs w:val="24"/>
        </w:rPr>
        <w:t xml:space="preserve"> </w:t>
      </w:r>
      <w:r w:rsidR="005F7387" w:rsidRPr="004D607F">
        <w:rPr>
          <w:rFonts w:ascii="Times New Roman" w:hAnsi="Times New Roman"/>
          <w:sz w:val="24"/>
          <w:szCs w:val="24"/>
        </w:rPr>
        <w:t>“</w:t>
      </w:r>
      <w:r w:rsidR="005F7387" w:rsidRPr="004D607F">
        <w:rPr>
          <w:rFonts w:ascii="Times New Roman" w:hAnsi="Times New Roman"/>
          <w:sz w:val="24"/>
          <w:szCs w:val="24"/>
          <w:rPrChange w:id="66" w:author="Diná Mendes Oliveira" w:date="2018-01-15T16:07:00Z">
            <w:rPr>
              <w:rFonts w:ascii="Times New Roman" w:hAnsi="Times New Roman"/>
              <w:i/>
              <w:sz w:val="24"/>
              <w:szCs w:val="24"/>
            </w:rPr>
          </w:rPrChange>
        </w:rPr>
        <w:t>Escolhi a mim e ao meu personagem – Ângela Pralini – e para que talvez através de nós eu possa entender essa falta de definição da vida”. (S.V p 13).</w:t>
      </w:r>
      <w:r w:rsidR="00E0656E">
        <w:rPr>
          <w:rFonts w:ascii="Times New Roman" w:hAnsi="Times New Roman"/>
          <w:i/>
          <w:sz w:val="24"/>
          <w:szCs w:val="24"/>
        </w:rPr>
        <w:t xml:space="preserve"> </w:t>
      </w:r>
      <w:r w:rsidR="00E0656E">
        <w:rPr>
          <w:rFonts w:ascii="Times New Roman" w:hAnsi="Times New Roman"/>
          <w:sz w:val="24"/>
          <w:szCs w:val="24"/>
        </w:rPr>
        <w:t>Desse modo, esses p</w:t>
      </w:r>
      <w:r w:rsidR="00E0656E" w:rsidRPr="00E0656E">
        <w:rPr>
          <w:rFonts w:ascii="Times New Roman" w:hAnsi="Times New Roman"/>
          <w:sz w:val="24"/>
          <w:szCs w:val="24"/>
        </w:rPr>
        <w:t>ersonagens de Clarice são</w:t>
      </w:r>
      <w:r w:rsidR="00E0656E">
        <w:rPr>
          <w:rFonts w:ascii="Times New Roman" w:hAnsi="Times New Roman"/>
          <w:sz w:val="24"/>
          <w:szCs w:val="24"/>
        </w:rPr>
        <w:t xml:space="preserve"> mais uma vez </w:t>
      </w:r>
      <w:r w:rsidR="00E0656E" w:rsidRPr="00E0656E">
        <w:rPr>
          <w:rFonts w:ascii="Times New Roman" w:hAnsi="Times New Roman"/>
          <w:sz w:val="24"/>
          <w:szCs w:val="24"/>
        </w:rPr>
        <w:t>caracterizados por atitudes filosófico-existenciais, vivendo situações de conflito</w:t>
      </w:r>
      <w:r w:rsidR="00E0656E">
        <w:rPr>
          <w:rFonts w:ascii="Times New Roman" w:hAnsi="Times New Roman"/>
          <w:sz w:val="24"/>
          <w:szCs w:val="24"/>
        </w:rPr>
        <w:t xml:space="preserve"> e de </w:t>
      </w:r>
      <w:r w:rsidR="00295CE3" w:rsidRPr="002E6018">
        <w:rPr>
          <w:rFonts w:ascii="Times New Roman" w:hAnsi="Times New Roman"/>
          <w:sz w:val="24"/>
          <w:szCs w:val="24"/>
        </w:rPr>
        <w:t>intensas especulações</w:t>
      </w:r>
      <w:r w:rsidR="005F7387" w:rsidRPr="002E6018">
        <w:rPr>
          <w:rFonts w:ascii="Times New Roman" w:hAnsi="Times New Roman"/>
          <w:sz w:val="24"/>
          <w:szCs w:val="24"/>
        </w:rPr>
        <w:t xml:space="preserve"> </w:t>
      </w:r>
      <w:r w:rsidR="003B3169">
        <w:rPr>
          <w:rFonts w:ascii="Times New Roman" w:hAnsi="Times New Roman"/>
          <w:sz w:val="24"/>
          <w:szCs w:val="24"/>
        </w:rPr>
        <w:t>sobre a condição humana</w:t>
      </w:r>
      <w:r w:rsidR="005F7387" w:rsidRPr="002E6018">
        <w:rPr>
          <w:rFonts w:ascii="Times New Roman" w:hAnsi="Times New Roman"/>
          <w:sz w:val="24"/>
          <w:szCs w:val="24"/>
        </w:rPr>
        <w:t xml:space="preserve">. </w:t>
      </w:r>
      <w:r w:rsidR="00E0656E">
        <w:rPr>
          <w:rFonts w:ascii="Times New Roman" w:hAnsi="Times New Roman"/>
          <w:sz w:val="24"/>
          <w:szCs w:val="24"/>
        </w:rPr>
        <w:t>O autor vai utilizando palav</w:t>
      </w:r>
      <w:r w:rsidR="005F7387" w:rsidRPr="002E6018">
        <w:rPr>
          <w:rFonts w:ascii="Times New Roman" w:hAnsi="Times New Roman"/>
          <w:sz w:val="24"/>
          <w:szCs w:val="24"/>
        </w:rPr>
        <w:t xml:space="preserve">ras como vida, morte, liberdade, felicidade, verdade, mentira, </w:t>
      </w:r>
      <w:r w:rsidR="00E0656E" w:rsidRPr="002E6018">
        <w:rPr>
          <w:rFonts w:ascii="Times New Roman" w:hAnsi="Times New Roman"/>
          <w:sz w:val="24"/>
          <w:szCs w:val="24"/>
        </w:rPr>
        <w:t xml:space="preserve">realidade </w:t>
      </w:r>
      <w:r w:rsidR="00E0656E">
        <w:rPr>
          <w:rFonts w:ascii="Times New Roman" w:hAnsi="Times New Roman"/>
          <w:sz w:val="24"/>
          <w:szCs w:val="24"/>
        </w:rPr>
        <w:t>e assim vai falando sobre suas intenções com a escrita e sobre a</w:t>
      </w:r>
      <w:r w:rsidR="005F7387" w:rsidRPr="002E6018">
        <w:rPr>
          <w:rFonts w:ascii="Times New Roman" w:hAnsi="Times New Roman"/>
          <w:sz w:val="24"/>
          <w:szCs w:val="24"/>
        </w:rPr>
        <w:t xml:space="preserve"> criação de sua personagem.</w:t>
      </w:r>
      <w:r w:rsidR="00E0656E">
        <w:rPr>
          <w:rFonts w:ascii="Times New Roman" w:hAnsi="Times New Roman"/>
          <w:sz w:val="24"/>
          <w:szCs w:val="24"/>
        </w:rPr>
        <w:t xml:space="preserve"> </w:t>
      </w:r>
    </w:p>
    <w:p w14:paraId="63D08F54" w14:textId="77777777" w:rsidR="00AD775B" w:rsidRDefault="00E0656E" w:rsidP="00433D11">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Nesse sentido, </w:t>
      </w:r>
      <w:r w:rsidR="00D44BD3">
        <w:rPr>
          <w:rFonts w:ascii="Times New Roman" w:hAnsi="Times New Roman"/>
          <w:sz w:val="24"/>
          <w:szCs w:val="24"/>
        </w:rPr>
        <w:t>não só a linguagem como também a pr</w:t>
      </w:r>
      <w:r>
        <w:rPr>
          <w:rFonts w:ascii="Times New Roman" w:hAnsi="Times New Roman"/>
          <w:sz w:val="24"/>
          <w:szCs w:val="24"/>
        </w:rPr>
        <w:t xml:space="preserve">ópria estrutura da narrativa e toda a sua construção tem </w:t>
      </w:r>
      <w:r w:rsidR="00E31C8E">
        <w:rPr>
          <w:rFonts w:ascii="Times New Roman" w:hAnsi="Times New Roman"/>
          <w:sz w:val="24"/>
          <w:szCs w:val="24"/>
        </w:rPr>
        <w:t>uma forte relação com a estrutura do texto bíblico de Gênesis.</w:t>
      </w:r>
      <w:r w:rsidR="00735522">
        <w:rPr>
          <w:rFonts w:ascii="Times New Roman" w:hAnsi="Times New Roman"/>
          <w:sz w:val="24"/>
          <w:szCs w:val="24"/>
        </w:rPr>
        <w:t xml:space="preserve"> No seu trabalho intitulado: </w:t>
      </w:r>
      <w:r w:rsidR="00077DE6">
        <w:rPr>
          <w:rFonts w:ascii="Times New Roman" w:hAnsi="Times New Roman"/>
          <w:sz w:val="24"/>
          <w:szCs w:val="24"/>
        </w:rPr>
        <w:t>“</w:t>
      </w:r>
      <w:r w:rsidR="00735522" w:rsidRPr="00735522">
        <w:rPr>
          <w:rFonts w:ascii="Times New Roman" w:hAnsi="Times New Roman"/>
          <w:sz w:val="24"/>
          <w:szCs w:val="24"/>
        </w:rPr>
        <w:t xml:space="preserve">A Linguagem Espiritual de Clarice </w:t>
      </w:r>
      <w:r w:rsidR="00DD38E1" w:rsidRPr="00735522">
        <w:rPr>
          <w:rFonts w:ascii="Times New Roman" w:hAnsi="Times New Roman"/>
          <w:sz w:val="24"/>
          <w:szCs w:val="24"/>
        </w:rPr>
        <w:t>Lispector</w:t>
      </w:r>
      <w:r w:rsidR="00077DE6">
        <w:rPr>
          <w:rFonts w:ascii="Times New Roman" w:hAnsi="Times New Roman"/>
          <w:sz w:val="24"/>
          <w:szCs w:val="24"/>
        </w:rPr>
        <w:t>”</w:t>
      </w:r>
      <w:r w:rsidR="00DD38E1">
        <w:rPr>
          <w:rFonts w:ascii="Times New Roman" w:hAnsi="Times New Roman"/>
          <w:sz w:val="24"/>
          <w:szCs w:val="24"/>
        </w:rPr>
        <w:t>, Nelson</w:t>
      </w:r>
      <w:r w:rsidR="00735522">
        <w:rPr>
          <w:rFonts w:ascii="Times New Roman" w:hAnsi="Times New Roman"/>
          <w:sz w:val="24"/>
          <w:szCs w:val="24"/>
        </w:rPr>
        <w:t xml:space="preserve"> Vieira</w:t>
      </w:r>
      <w:r w:rsidR="00DD38E1">
        <w:rPr>
          <w:rFonts w:ascii="Times New Roman" w:hAnsi="Times New Roman"/>
          <w:sz w:val="24"/>
          <w:szCs w:val="24"/>
        </w:rPr>
        <w:t xml:space="preserve">, </w:t>
      </w:r>
      <w:r w:rsidR="00A16E17">
        <w:rPr>
          <w:rFonts w:ascii="Times New Roman" w:hAnsi="Times New Roman"/>
          <w:sz w:val="24"/>
          <w:szCs w:val="24"/>
        </w:rPr>
        <w:t xml:space="preserve">discute o tom misterioso, enigmático da linguagem, seu caráter espiritual que nos faz </w:t>
      </w:r>
      <w:r w:rsidR="00DD38E1" w:rsidRPr="00DD38E1">
        <w:rPr>
          <w:rFonts w:ascii="Times New Roman" w:hAnsi="Times New Roman"/>
          <w:sz w:val="24"/>
          <w:szCs w:val="24"/>
        </w:rPr>
        <w:t xml:space="preserve">lembrar da </w:t>
      </w:r>
      <w:r w:rsidR="00A16E17">
        <w:rPr>
          <w:rFonts w:ascii="Times New Roman" w:hAnsi="Times New Roman"/>
          <w:sz w:val="24"/>
          <w:szCs w:val="24"/>
        </w:rPr>
        <w:t>“</w:t>
      </w:r>
      <w:r w:rsidR="00DD38E1" w:rsidRPr="00DD38E1">
        <w:rPr>
          <w:rFonts w:ascii="Times New Roman" w:hAnsi="Times New Roman"/>
          <w:sz w:val="24"/>
          <w:szCs w:val="24"/>
        </w:rPr>
        <w:t>força propalada pelas palavras da Bíblia, sobretudo no</w:t>
      </w:r>
      <w:r w:rsidR="00A16E17">
        <w:rPr>
          <w:rFonts w:ascii="Times New Roman" w:hAnsi="Times New Roman"/>
          <w:sz w:val="24"/>
          <w:szCs w:val="24"/>
        </w:rPr>
        <w:t xml:space="preserve"> </w:t>
      </w:r>
      <w:r w:rsidR="00DD38E1" w:rsidRPr="00DD38E1">
        <w:rPr>
          <w:rFonts w:ascii="Times New Roman" w:hAnsi="Times New Roman"/>
          <w:sz w:val="24"/>
          <w:szCs w:val="24"/>
        </w:rPr>
        <w:t xml:space="preserve">Antigo </w:t>
      </w:r>
      <w:r w:rsidR="00DD38E1" w:rsidRPr="00DD38E1">
        <w:rPr>
          <w:rFonts w:ascii="Times New Roman" w:hAnsi="Times New Roman"/>
          <w:sz w:val="24"/>
          <w:szCs w:val="24"/>
        </w:rPr>
        <w:lastRenderedPageBreak/>
        <w:t>Testamento</w:t>
      </w:r>
      <w:r w:rsidR="00077DE6">
        <w:rPr>
          <w:rFonts w:ascii="Times New Roman" w:hAnsi="Times New Roman"/>
          <w:sz w:val="24"/>
          <w:szCs w:val="24"/>
        </w:rPr>
        <w:t>,</w:t>
      </w:r>
      <w:r w:rsidR="00DD38E1" w:rsidRPr="00DD38E1">
        <w:rPr>
          <w:rFonts w:ascii="Times New Roman" w:hAnsi="Times New Roman"/>
          <w:sz w:val="24"/>
          <w:szCs w:val="24"/>
        </w:rPr>
        <w:t xml:space="preserve"> onde a seleção cuidadosa, mas oblíqua, de palavras</w:t>
      </w:r>
      <w:r w:rsidR="00077DE6">
        <w:rPr>
          <w:rFonts w:ascii="Times New Roman" w:hAnsi="Times New Roman"/>
          <w:sz w:val="24"/>
          <w:szCs w:val="24"/>
        </w:rPr>
        <w:t>,</w:t>
      </w:r>
      <w:r w:rsidR="00A16E17">
        <w:rPr>
          <w:rFonts w:ascii="Times New Roman" w:hAnsi="Times New Roman"/>
          <w:sz w:val="24"/>
          <w:szCs w:val="24"/>
        </w:rPr>
        <w:t xml:space="preserve"> </w:t>
      </w:r>
      <w:r w:rsidR="00A16E17" w:rsidRPr="00DD38E1">
        <w:rPr>
          <w:rFonts w:ascii="Times New Roman" w:hAnsi="Times New Roman"/>
          <w:sz w:val="24"/>
          <w:szCs w:val="24"/>
        </w:rPr>
        <w:t>frequentemente</w:t>
      </w:r>
      <w:r w:rsidR="00077DE6">
        <w:rPr>
          <w:rFonts w:ascii="Times New Roman" w:hAnsi="Times New Roman"/>
          <w:sz w:val="24"/>
          <w:szCs w:val="24"/>
        </w:rPr>
        <w:t>,</w:t>
      </w:r>
      <w:r w:rsidR="00DD38E1" w:rsidRPr="00DD38E1">
        <w:rPr>
          <w:rFonts w:ascii="Times New Roman" w:hAnsi="Times New Roman"/>
          <w:sz w:val="24"/>
          <w:szCs w:val="24"/>
        </w:rPr>
        <w:t xml:space="preserve"> deixa lacunas ou, </w:t>
      </w:r>
      <w:r w:rsidR="003B3169">
        <w:rPr>
          <w:rFonts w:ascii="Times New Roman" w:hAnsi="Times New Roman"/>
          <w:sz w:val="24"/>
          <w:szCs w:val="24"/>
        </w:rPr>
        <w:t>à</w:t>
      </w:r>
      <w:r w:rsidR="00DD38E1" w:rsidRPr="00DD38E1">
        <w:rPr>
          <w:rFonts w:ascii="Times New Roman" w:hAnsi="Times New Roman"/>
          <w:sz w:val="24"/>
          <w:szCs w:val="24"/>
        </w:rPr>
        <w:t>s vezes, pistas entre o que</w:t>
      </w:r>
      <w:r w:rsidR="00A16E17">
        <w:rPr>
          <w:rFonts w:ascii="Times New Roman" w:hAnsi="Times New Roman"/>
          <w:sz w:val="24"/>
          <w:szCs w:val="24"/>
        </w:rPr>
        <w:t xml:space="preserve"> </w:t>
      </w:r>
      <w:r w:rsidR="00DD38E1" w:rsidRPr="00DD38E1">
        <w:rPr>
          <w:rFonts w:ascii="Times New Roman" w:hAnsi="Times New Roman"/>
          <w:sz w:val="24"/>
          <w:szCs w:val="24"/>
        </w:rPr>
        <w:t>é dito e o que é inferido</w:t>
      </w:r>
      <w:r w:rsidR="00A16E17">
        <w:rPr>
          <w:rFonts w:ascii="Times New Roman" w:hAnsi="Times New Roman"/>
          <w:sz w:val="24"/>
          <w:szCs w:val="24"/>
        </w:rPr>
        <w:t>”</w:t>
      </w:r>
      <w:r w:rsidR="00DD38E1" w:rsidRPr="00DD38E1">
        <w:rPr>
          <w:rFonts w:ascii="Times New Roman" w:hAnsi="Times New Roman"/>
          <w:sz w:val="24"/>
          <w:szCs w:val="24"/>
        </w:rPr>
        <w:t>.</w:t>
      </w:r>
      <w:r w:rsidR="00A16E17">
        <w:rPr>
          <w:rFonts w:ascii="Times New Roman" w:hAnsi="Times New Roman"/>
          <w:sz w:val="24"/>
          <w:szCs w:val="24"/>
        </w:rPr>
        <w:t xml:space="preserve"> Na realidade</w:t>
      </w:r>
      <w:r w:rsidR="00077DE6">
        <w:rPr>
          <w:rFonts w:ascii="Times New Roman" w:hAnsi="Times New Roman"/>
          <w:sz w:val="24"/>
          <w:szCs w:val="24"/>
        </w:rPr>
        <w:t>,</w:t>
      </w:r>
      <w:r w:rsidR="00A16E17">
        <w:rPr>
          <w:rFonts w:ascii="Times New Roman" w:hAnsi="Times New Roman"/>
          <w:sz w:val="24"/>
          <w:szCs w:val="24"/>
        </w:rPr>
        <w:t xml:space="preserve"> essa é uma consideração </w:t>
      </w:r>
      <w:r w:rsidR="00A16E17" w:rsidRPr="003B3169">
        <w:rPr>
          <w:rFonts w:ascii="Times New Roman" w:hAnsi="Times New Roman"/>
          <w:sz w:val="24"/>
          <w:szCs w:val="24"/>
        </w:rPr>
        <w:t xml:space="preserve">de </w:t>
      </w:r>
      <w:r w:rsidR="00DD38E1" w:rsidRPr="003B3169">
        <w:rPr>
          <w:rFonts w:ascii="Times New Roman" w:hAnsi="Times New Roman"/>
          <w:sz w:val="24"/>
          <w:szCs w:val="24"/>
        </w:rPr>
        <w:t>Robert Alt</w:t>
      </w:r>
      <w:r w:rsidR="003B3169" w:rsidRPr="003B3169">
        <w:rPr>
          <w:rFonts w:ascii="Times New Roman" w:hAnsi="Times New Roman"/>
          <w:sz w:val="24"/>
          <w:szCs w:val="24"/>
        </w:rPr>
        <w:t>e</w:t>
      </w:r>
      <w:r w:rsidR="00DD38E1" w:rsidRPr="003B3169">
        <w:rPr>
          <w:rFonts w:ascii="Times New Roman" w:hAnsi="Times New Roman"/>
          <w:sz w:val="24"/>
          <w:szCs w:val="24"/>
        </w:rPr>
        <w:t>r</w:t>
      </w:r>
      <w:r w:rsidR="00077DE6" w:rsidRPr="003B3169">
        <w:rPr>
          <w:rFonts w:ascii="Times New Roman" w:hAnsi="Times New Roman"/>
          <w:sz w:val="24"/>
          <w:szCs w:val="24"/>
        </w:rPr>
        <w:t>,</w:t>
      </w:r>
      <w:r w:rsidR="00DD38E1" w:rsidRPr="003B3169">
        <w:rPr>
          <w:rFonts w:ascii="Times New Roman" w:hAnsi="Times New Roman"/>
          <w:sz w:val="24"/>
          <w:szCs w:val="24"/>
        </w:rPr>
        <w:t xml:space="preserve"> no seu estudo</w:t>
      </w:r>
      <w:r w:rsidR="00A16E17" w:rsidRPr="003B3169">
        <w:rPr>
          <w:rFonts w:ascii="Times New Roman" w:hAnsi="Times New Roman"/>
          <w:sz w:val="24"/>
          <w:szCs w:val="24"/>
        </w:rPr>
        <w:t xml:space="preserve"> </w:t>
      </w:r>
      <w:r w:rsidR="003B3169">
        <w:rPr>
          <w:rFonts w:ascii="Times New Roman" w:hAnsi="Times New Roman"/>
          <w:sz w:val="24"/>
          <w:szCs w:val="24"/>
        </w:rPr>
        <w:t>the</w:t>
      </w:r>
      <w:r w:rsidR="00DD38E1" w:rsidRPr="003B3169">
        <w:rPr>
          <w:rFonts w:ascii="Times New Roman" w:hAnsi="Times New Roman"/>
          <w:sz w:val="24"/>
          <w:szCs w:val="24"/>
        </w:rPr>
        <w:t xml:space="preserve"> Art of Biblical Narrative</w:t>
      </w:r>
      <w:r w:rsidR="00DD38E1" w:rsidRPr="00DD38E1">
        <w:rPr>
          <w:rFonts w:ascii="Times New Roman" w:hAnsi="Times New Roman"/>
          <w:sz w:val="24"/>
          <w:szCs w:val="24"/>
        </w:rPr>
        <w:t>: "a concisão críptica da narrativa</w:t>
      </w:r>
      <w:r w:rsidR="00A16E17">
        <w:rPr>
          <w:rFonts w:ascii="Times New Roman" w:hAnsi="Times New Roman"/>
          <w:sz w:val="24"/>
          <w:szCs w:val="24"/>
        </w:rPr>
        <w:t xml:space="preserve"> </w:t>
      </w:r>
      <w:r w:rsidR="00DD38E1" w:rsidRPr="00DD38E1">
        <w:rPr>
          <w:rFonts w:ascii="Times New Roman" w:hAnsi="Times New Roman"/>
          <w:sz w:val="24"/>
          <w:szCs w:val="24"/>
        </w:rPr>
        <w:t>bíblica é um reflexo de sua profunda arte".</w:t>
      </w:r>
      <w:r w:rsidR="001049EA">
        <w:rPr>
          <w:rFonts w:ascii="Times New Roman" w:hAnsi="Times New Roman"/>
          <w:sz w:val="24"/>
          <w:szCs w:val="24"/>
        </w:rPr>
        <w:t xml:space="preserve"> Neste texto ele afirma que a lin</w:t>
      </w:r>
      <w:r w:rsidR="00DD38E1" w:rsidRPr="00DD38E1">
        <w:rPr>
          <w:rFonts w:ascii="Times New Roman" w:hAnsi="Times New Roman"/>
          <w:sz w:val="24"/>
          <w:szCs w:val="24"/>
        </w:rPr>
        <w:t>guagem da narrativa bíblica é diferente e especial</w:t>
      </w:r>
      <w:r w:rsidR="001049EA">
        <w:rPr>
          <w:rFonts w:ascii="Times New Roman" w:hAnsi="Times New Roman"/>
          <w:sz w:val="24"/>
          <w:szCs w:val="24"/>
        </w:rPr>
        <w:t>, pois ela é concreta, as palavras assumem uma força expressiva, poética</w:t>
      </w:r>
      <w:r w:rsidR="000D4F07">
        <w:rPr>
          <w:rFonts w:ascii="Times New Roman" w:hAnsi="Times New Roman"/>
          <w:sz w:val="24"/>
          <w:szCs w:val="24"/>
        </w:rPr>
        <w:t>,</w:t>
      </w:r>
      <w:r w:rsidR="001049EA">
        <w:rPr>
          <w:rFonts w:ascii="Times New Roman" w:hAnsi="Times New Roman"/>
          <w:sz w:val="24"/>
          <w:szCs w:val="24"/>
        </w:rPr>
        <w:t xml:space="preserve"> ao mesmo tempo que é nova e sugestiva, instigando um mistério, uma </w:t>
      </w:r>
      <w:r w:rsidR="00AD775B">
        <w:rPr>
          <w:rFonts w:ascii="Times New Roman" w:hAnsi="Times New Roman"/>
          <w:sz w:val="24"/>
          <w:szCs w:val="24"/>
        </w:rPr>
        <w:t>outra significação.</w:t>
      </w:r>
      <w:r w:rsidR="00433D11">
        <w:rPr>
          <w:rFonts w:ascii="Times New Roman" w:hAnsi="Times New Roman"/>
          <w:sz w:val="24"/>
          <w:szCs w:val="24"/>
        </w:rPr>
        <w:t xml:space="preserve"> </w:t>
      </w:r>
      <w:r w:rsidR="001049EA">
        <w:rPr>
          <w:rFonts w:ascii="Times New Roman" w:hAnsi="Times New Roman"/>
          <w:sz w:val="24"/>
          <w:szCs w:val="24"/>
        </w:rPr>
        <w:t xml:space="preserve">Por essa razão, a linguagem e a estrutura da narrativa de Clarice se </w:t>
      </w:r>
      <w:r w:rsidR="00DD38E1" w:rsidRPr="00DD38E1">
        <w:rPr>
          <w:rFonts w:ascii="Times New Roman" w:hAnsi="Times New Roman"/>
          <w:sz w:val="24"/>
          <w:szCs w:val="24"/>
        </w:rPr>
        <w:t>interliga</w:t>
      </w:r>
      <w:r w:rsidR="001049EA">
        <w:rPr>
          <w:rFonts w:ascii="Times New Roman" w:hAnsi="Times New Roman"/>
          <w:sz w:val="24"/>
          <w:szCs w:val="24"/>
        </w:rPr>
        <w:t xml:space="preserve">m </w:t>
      </w:r>
      <w:r w:rsidR="00AD775B">
        <w:rPr>
          <w:rFonts w:ascii="Times New Roman" w:hAnsi="Times New Roman"/>
          <w:sz w:val="24"/>
          <w:szCs w:val="24"/>
        </w:rPr>
        <w:t xml:space="preserve">pela presença de certos elementos </w:t>
      </w:r>
      <w:r w:rsidR="00AD775B" w:rsidRPr="00AD775B">
        <w:rPr>
          <w:rFonts w:ascii="Times New Roman" w:hAnsi="Times New Roman"/>
          <w:sz w:val="24"/>
          <w:szCs w:val="24"/>
        </w:rPr>
        <w:t xml:space="preserve">de elementos bíblicos e judaicos na sua linguagem, </w:t>
      </w:r>
      <w:r w:rsidR="00AD775B">
        <w:rPr>
          <w:rFonts w:ascii="Times New Roman" w:hAnsi="Times New Roman"/>
          <w:sz w:val="24"/>
          <w:szCs w:val="24"/>
        </w:rPr>
        <w:t xml:space="preserve">motivos cristãos e simbologia profunda. </w:t>
      </w:r>
      <w:r w:rsidR="00433D11">
        <w:rPr>
          <w:rFonts w:ascii="Times New Roman" w:hAnsi="Times New Roman"/>
          <w:sz w:val="24"/>
          <w:szCs w:val="24"/>
        </w:rPr>
        <w:t>Há,</w:t>
      </w:r>
      <w:r w:rsidR="00AD775B">
        <w:rPr>
          <w:rFonts w:ascii="Times New Roman" w:hAnsi="Times New Roman"/>
          <w:sz w:val="24"/>
          <w:szCs w:val="24"/>
        </w:rPr>
        <w:t xml:space="preserve"> portanto, um reflexo na narrativa clariciana, da narrativa bíblica essencialmente do </w:t>
      </w:r>
      <w:r w:rsidR="003B3169">
        <w:rPr>
          <w:rFonts w:ascii="Times New Roman" w:hAnsi="Times New Roman"/>
          <w:sz w:val="24"/>
          <w:szCs w:val="24"/>
        </w:rPr>
        <w:t>N</w:t>
      </w:r>
      <w:r w:rsidR="00AD775B">
        <w:rPr>
          <w:rFonts w:ascii="Times New Roman" w:hAnsi="Times New Roman"/>
          <w:sz w:val="24"/>
          <w:szCs w:val="24"/>
        </w:rPr>
        <w:t xml:space="preserve">ovo </w:t>
      </w:r>
      <w:r w:rsidR="003B3169">
        <w:rPr>
          <w:rFonts w:ascii="Times New Roman" w:hAnsi="Times New Roman"/>
          <w:sz w:val="24"/>
          <w:szCs w:val="24"/>
        </w:rPr>
        <w:t>T</w:t>
      </w:r>
      <w:r w:rsidR="00AD775B">
        <w:rPr>
          <w:rFonts w:ascii="Times New Roman" w:hAnsi="Times New Roman"/>
          <w:sz w:val="24"/>
          <w:szCs w:val="24"/>
        </w:rPr>
        <w:t>estamento, principalmente</w:t>
      </w:r>
      <w:r w:rsidR="000D4F07">
        <w:rPr>
          <w:rFonts w:ascii="Times New Roman" w:hAnsi="Times New Roman"/>
          <w:sz w:val="24"/>
          <w:szCs w:val="24"/>
        </w:rPr>
        <w:t>,</w:t>
      </w:r>
      <w:r w:rsidR="00AD775B">
        <w:rPr>
          <w:rFonts w:ascii="Times New Roman" w:hAnsi="Times New Roman"/>
          <w:sz w:val="24"/>
          <w:szCs w:val="24"/>
        </w:rPr>
        <w:t xml:space="preserve"> no que se refere aos aspectos estéticos e retóricos. Elementos como:</w:t>
      </w:r>
      <w:r w:rsidR="00AD775B" w:rsidRPr="00AD775B">
        <w:rPr>
          <w:rFonts w:ascii="Times New Roman" w:hAnsi="Times New Roman"/>
          <w:sz w:val="24"/>
          <w:szCs w:val="24"/>
        </w:rPr>
        <w:t xml:space="preserve"> poder concreto da palavra, a repetição de palavras chaves</w:t>
      </w:r>
      <w:r w:rsidR="00AD775B">
        <w:rPr>
          <w:rFonts w:ascii="Times New Roman" w:hAnsi="Times New Roman"/>
          <w:sz w:val="24"/>
          <w:szCs w:val="24"/>
        </w:rPr>
        <w:t xml:space="preserve"> </w:t>
      </w:r>
      <w:r w:rsidR="00AD775B" w:rsidRPr="00AD775B">
        <w:rPr>
          <w:rFonts w:ascii="Times New Roman" w:hAnsi="Times New Roman"/>
          <w:sz w:val="24"/>
          <w:szCs w:val="24"/>
        </w:rPr>
        <w:t>e de uma sintaxe evocativa, mais o elemento mítico, paradoxal e</w:t>
      </w:r>
      <w:r w:rsidR="00AD775B">
        <w:rPr>
          <w:rFonts w:ascii="Times New Roman" w:hAnsi="Times New Roman"/>
          <w:sz w:val="24"/>
          <w:szCs w:val="24"/>
        </w:rPr>
        <w:t xml:space="preserve"> </w:t>
      </w:r>
      <w:r w:rsidR="00AD775B" w:rsidRPr="00AD775B">
        <w:rPr>
          <w:rFonts w:ascii="Times New Roman" w:hAnsi="Times New Roman"/>
          <w:sz w:val="24"/>
          <w:szCs w:val="24"/>
        </w:rPr>
        <w:t>ilógico</w:t>
      </w:r>
      <w:r w:rsidR="00AD775B">
        <w:rPr>
          <w:rFonts w:ascii="Times New Roman" w:hAnsi="Times New Roman"/>
          <w:sz w:val="24"/>
          <w:szCs w:val="24"/>
        </w:rPr>
        <w:t>. É enigmático e sagrado. Clarice era judia e</w:t>
      </w:r>
      <w:r w:rsidR="000D4F07">
        <w:rPr>
          <w:rFonts w:ascii="Times New Roman" w:hAnsi="Times New Roman"/>
          <w:sz w:val="24"/>
          <w:szCs w:val="24"/>
        </w:rPr>
        <w:t>,</w:t>
      </w:r>
      <w:r w:rsidR="00AD775B">
        <w:rPr>
          <w:rFonts w:ascii="Times New Roman" w:hAnsi="Times New Roman"/>
          <w:sz w:val="24"/>
          <w:szCs w:val="24"/>
        </w:rPr>
        <w:t xml:space="preserve"> com certeza, tinha toda uma formação</w:t>
      </w:r>
      <w:r w:rsidR="005B0339">
        <w:rPr>
          <w:rFonts w:ascii="Times New Roman" w:hAnsi="Times New Roman"/>
          <w:sz w:val="24"/>
          <w:szCs w:val="24"/>
        </w:rPr>
        <w:t xml:space="preserve"> referente à religião de sua origem</w:t>
      </w:r>
      <w:r w:rsidR="00AD775B">
        <w:rPr>
          <w:rFonts w:ascii="Times New Roman" w:hAnsi="Times New Roman"/>
          <w:sz w:val="24"/>
          <w:szCs w:val="24"/>
        </w:rPr>
        <w:t>, e</w:t>
      </w:r>
      <w:r w:rsidR="000D4F07">
        <w:rPr>
          <w:rFonts w:ascii="Times New Roman" w:hAnsi="Times New Roman"/>
          <w:sz w:val="24"/>
          <w:szCs w:val="24"/>
        </w:rPr>
        <w:t>,</w:t>
      </w:r>
      <w:r w:rsidR="00AD775B">
        <w:rPr>
          <w:rFonts w:ascii="Times New Roman" w:hAnsi="Times New Roman"/>
          <w:sz w:val="24"/>
          <w:szCs w:val="24"/>
        </w:rPr>
        <w:t xml:space="preserve"> mesmo ampliando suas discussões para um tom universal, tais influ</w:t>
      </w:r>
      <w:r w:rsidR="005B0339">
        <w:rPr>
          <w:rFonts w:ascii="Times New Roman" w:hAnsi="Times New Roman"/>
          <w:sz w:val="24"/>
          <w:szCs w:val="24"/>
        </w:rPr>
        <w:t>ê</w:t>
      </w:r>
      <w:r w:rsidR="00AD775B">
        <w:rPr>
          <w:rFonts w:ascii="Times New Roman" w:hAnsi="Times New Roman"/>
          <w:sz w:val="24"/>
          <w:szCs w:val="24"/>
        </w:rPr>
        <w:t>ncias se revelam na sua forma de escrever e de conceber o mundo.</w:t>
      </w:r>
      <w:r w:rsidR="00FB71AD">
        <w:rPr>
          <w:rFonts w:ascii="Times New Roman" w:hAnsi="Times New Roman"/>
          <w:sz w:val="24"/>
          <w:szCs w:val="24"/>
        </w:rPr>
        <w:t xml:space="preserve"> </w:t>
      </w:r>
    </w:p>
    <w:p w14:paraId="5317635B" w14:textId="77777777" w:rsidR="00FB71AD" w:rsidRDefault="00FB71AD" w:rsidP="00FB71AD">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Essa </w:t>
      </w:r>
      <w:r w:rsidR="00433D11">
        <w:rPr>
          <w:rFonts w:ascii="Times New Roman" w:hAnsi="Times New Roman"/>
          <w:sz w:val="24"/>
          <w:szCs w:val="24"/>
        </w:rPr>
        <w:t>i</w:t>
      </w:r>
      <w:r>
        <w:rPr>
          <w:rFonts w:ascii="Times New Roman" w:hAnsi="Times New Roman"/>
          <w:sz w:val="24"/>
          <w:szCs w:val="24"/>
        </w:rPr>
        <w:t xml:space="preserve">deia de uma retórica de </w:t>
      </w:r>
      <w:r w:rsidRPr="00FB71AD">
        <w:rPr>
          <w:rFonts w:ascii="Times New Roman" w:hAnsi="Times New Roman"/>
          <w:sz w:val="24"/>
          <w:szCs w:val="24"/>
        </w:rPr>
        <w:t xml:space="preserve">mistério, enigma, mito e revelação </w:t>
      </w:r>
      <w:r w:rsidR="000D4F07">
        <w:rPr>
          <w:rFonts w:ascii="Times New Roman" w:hAnsi="Times New Roman"/>
          <w:sz w:val="24"/>
          <w:szCs w:val="24"/>
        </w:rPr>
        <w:t>está, s</w:t>
      </w:r>
      <w:r>
        <w:rPr>
          <w:rFonts w:ascii="Times New Roman" w:hAnsi="Times New Roman"/>
          <w:sz w:val="24"/>
          <w:szCs w:val="24"/>
        </w:rPr>
        <w:t>egundo Vieira</w:t>
      </w:r>
      <w:r w:rsidR="00433D11">
        <w:rPr>
          <w:rFonts w:ascii="Times New Roman" w:hAnsi="Times New Roman"/>
          <w:sz w:val="24"/>
          <w:szCs w:val="24"/>
        </w:rPr>
        <w:t xml:space="preserve"> (1999)</w:t>
      </w:r>
      <w:r>
        <w:rPr>
          <w:rFonts w:ascii="Times New Roman" w:hAnsi="Times New Roman"/>
          <w:sz w:val="24"/>
          <w:szCs w:val="24"/>
        </w:rPr>
        <w:t xml:space="preserve">, nas narrativas bíblicas que em muitos textos “exploram, numa </w:t>
      </w:r>
      <w:r w:rsidRPr="00FB71AD">
        <w:rPr>
          <w:rFonts w:ascii="Times New Roman" w:hAnsi="Times New Roman"/>
          <w:sz w:val="24"/>
          <w:szCs w:val="24"/>
        </w:rPr>
        <w:t>linguagem</w:t>
      </w:r>
      <w:r>
        <w:rPr>
          <w:rFonts w:ascii="Times New Roman" w:hAnsi="Times New Roman"/>
          <w:sz w:val="24"/>
          <w:szCs w:val="24"/>
        </w:rPr>
        <w:t xml:space="preserve"> de </w:t>
      </w:r>
      <w:r w:rsidR="000D4F07">
        <w:rPr>
          <w:rFonts w:ascii="Times New Roman" w:hAnsi="Times New Roman"/>
          <w:sz w:val="24"/>
          <w:szCs w:val="24"/>
        </w:rPr>
        <w:t xml:space="preserve">escuridão, silêncio, e </w:t>
      </w:r>
      <w:r w:rsidRPr="00FB71AD">
        <w:rPr>
          <w:rFonts w:ascii="Times New Roman" w:hAnsi="Times New Roman"/>
          <w:sz w:val="24"/>
          <w:szCs w:val="24"/>
        </w:rPr>
        <w:t>mistério</w:t>
      </w:r>
      <w:r w:rsidR="000D4F07">
        <w:rPr>
          <w:rFonts w:ascii="Times New Roman" w:hAnsi="Times New Roman"/>
          <w:sz w:val="24"/>
          <w:szCs w:val="24"/>
        </w:rPr>
        <w:t>,</w:t>
      </w:r>
      <w:r w:rsidRPr="00FB71AD">
        <w:rPr>
          <w:rFonts w:ascii="Times New Roman" w:hAnsi="Times New Roman"/>
          <w:sz w:val="24"/>
          <w:szCs w:val="24"/>
        </w:rPr>
        <w:t xml:space="preserve"> um Deus bastante</w:t>
      </w:r>
      <w:r>
        <w:rPr>
          <w:rFonts w:ascii="Times New Roman" w:hAnsi="Times New Roman"/>
          <w:sz w:val="24"/>
          <w:szCs w:val="24"/>
        </w:rPr>
        <w:t xml:space="preserve"> </w:t>
      </w:r>
      <w:r w:rsidRPr="00FB71AD">
        <w:rPr>
          <w:rFonts w:ascii="Times New Roman" w:hAnsi="Times New Roman"/>
          <w:sz w:val="24"/>
          <w:szCs w:val="24"/>
        </w:rPr>
        <w:t>enigmático, confer</w:t>
      </w:r>
      <w:r w:rsidR="005B0339">
        <w:rPr>
          <w:rFonts w:ascii="Times New Roman" w:hAnsi="Times New Roman"/>
          <w:sz w:val="24"/>
          <w:szCs w:val="24"/>
        </w:rPr>
        <w:t>e</w:t>
      </w:r>
      <w:r w:rsidRPr="00FB71AD">
        <w:rPr>
          <w:rFonts w:ascii="Times New Roman" w:hAnsi="Times New Roman"/>
          <w:sz w:val="24"/>
          <w:szCs w:val="24"/>
        </w:rPr>
        <w:t xml:space="preserve"> um poder inexplicável sobre a narrativa de</w:t>
      </w:r>
      <w:r>
        <w:rPr>
          <w:rFonts w:ascii="Times New Roman" w:hAnsi="Times New Roman"/>
          <w:sz w:val="24"/>
          <w:szCs w:val="24"/>
        </w:rPr>
        <w:t xml:space="preserve"> </w:t>
      </w:r>
      <w:r w:rsidRPr="00FB71AD">
        <w:rPr>
          <w:rFonts w:ascii="Times New Roman" w:hAnsi="Times New Roman"/>
          <w:sz w:val="24"/>
          <w:szCs w:val="24"/>
        </w:rPr>
        <w:t>certas estórias</w:t>
      </w:r>
      <w:r>
        <w:rPr>
          <w:rFonts w:ascii="Times New Roman" w:hAnsi="Times New Roman"/>
          <w:sz w:val="24"/>
          <w:szCs w:val="24"/>
        </w:rPr>
        <w:t>”</w:t>
      </w:r>
      <w:r w:rsidRPr="00FB71AD">
        <w:rPr>
          <w:rFonts w:ascii="Times New Roman" w:hAnsi="Times New Roman"/>
          <w:sz w:val="24"/>
          <w:szCs w:val="24"/>
        </w:rPr>
        <w:t xml:space="preserve">. </w:t>
      </w:r>
    </w:p>
    <w:p w14:paraId="434B6BBB" w14:textId="08E75F52" w:rsidR="00FB71AD" w:rsidRDefault="00FB71AD" w:rsidP="00FB71AD">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Vejamos nesse sentido que, dentro de: Um sopro de Vida, poderíamos associar </w:t>
      </w:r>
      <w:r w:rsidR="00E8611D">
        <w:rPr>
          <w:rFonts w:ascii="Times New Roman" w:hAnsi="Times New Roman"/>
          <w:sz w:val="24"/>
          <w:szCs w:val="24"/>
        </w:rPr>
        <w:t>à</w:t>
      </w:r>
      <w:r>
        <w:rPr>
          <w:rFonts w:ascii="Times New Roman" w:hAnsi="Times New Roman"/>
          <w:sz w:val="24"/>
          <w:szCs w:val="24"/>
        </w:rPr>
        <w:t xml:space="preserve"> estrutura da narrativa e seus personagens a mesma estrutura da história da criação. </w:t>
      </w:r>
      <w:r w:rsidR="00D142F8">
        <w:rPr>
          <w:rFonts w:ascii="Times New Roman" w:hAnsi="Times New Roman"/>
          <w:sz w:val="24"/>
          <w:szCs w:val="24"/>
        </w:rPr>
        <w:t xml:space="preserve">No mesmo papel do </w:t>
      </w:r>
      <w:r>
        <w:rPr>
          <w:rFonts w:ascii="Times New Roman" w:hAnsi="Times New Roman"/>
          <w:sz w:val="24"/>
          <w:szCs w:val="24"/>
        </w:rPr>
        <w:t>Deus</w:t>
      </w:r>
      <w:r w:rsidR="00D142F8">
        <w:rPr>
          <w:rFonts w:ascii="Times New Roman" w:hAnsi="Times New Roman"/>
          <w:sz w:val="24"/>
          <w:szCs w:val="24"/>
        </w:rPr>
        <w:t xml:space="preserve"> criador estaria</w:t>
      </w:r>
      <w:r w:rsidR="00A122D0">
        <w:rPr>
          <w:rFonts w:ascii="Times New Roman" w:hAnsi="Times New Roman"/>
          <w:sz w:val="24"/>
          <w:szCs w:val="24"/>
        </w:rPr>
        <w:t xml:space="preserve"> Clarice. O</w:t>
      </w:r>
      <w:r>
        <w:rPr>
          <w:rFonts w:ascii="Times New Roman" w:hAnsi="Times New Roman"/>
          <w:sz w:val="24"/>
          <w:szCs w:val="24"/>
        </w:rPr>
        <w:t xml:space="preserve"> autor criado por Clarice</w:t>
      </w:r>
      <w:r w:rsidR="00433D11">
        <w:rPr>
          <w:rFonts w:ascii="Times New Roman" w:hAnsi="Times New Roman"/>
          <w:sz w:val="24"/>
          <w:szCs w:val="24"/>
        </w:rPr>
        <w:t>,</w:t>
      </w:r>
      <w:r>
        <w:rPr>
          <w:rFonts w:ascii="Times New Roman" w:hAnsi="Times New Roman"/>
          <w:sz w:val="24"/>
          <w:szCs w:val="24"/>
        </w:rPr>
        <w:t xml:space="preserve"> como protagonista da história</w:t>
      </w:r>
      <w:r w:rsidR="00A122D0">
        <w:rPr>
          <w:rFonts w:ascii="Times New Roman" w:hAnsi="Times New Roman"/>
          <w:sz w:val="24"/>
          <w:szCs w:val="24"/>
        </w:rPr>
        <w:t>,</w:t>
      </w:r>
      <w:r w:rsidR="00B210DC">
        <w:rPr>
          <w:rFonts w:ascii="Times New Roman" w:hAnsi="Times New Roman"/>
          <w:sz w:val="24"/>
          <w:szCs w:val="24"/>
        </w:rPr>
        <w:t xml:space="preserve"> estaria na mesma condição de Adão</w:t>
      </w:r>
      <w:r w:rsidR="00A122D0">
        <w:rPr>
          <w:rFonts w:ascii="Times New Roman" w:hAnsi="Times New Roman"/>
          <w:sz w:val="24"/>
          <w:szCs w:val="24"/>
        </w:rPr>
        <w:t>,</w:t>
      </w:r>
      <w:r>
        <w:rPr>
          <w:rFonts w:ascii="Times New Roman" w:hAnsi="Times New Roman"/>
          <w:sz w:val="24"/>
          <w:szCs w:val="24"/>
        </w:rPr>
        <w:t xml:space="preserve"> e esse</w:t>
      </w:r>
      <w:r w:rsidR="00A122D0">
        <w:rPr>
          <w:rFonts w:ascii="Times New Roman" w:hAnsi="Times New Roman"/>
          <w:sz w:val="24"/>
          <w:szCs w:val="24"/>
        </w:rPr>
        <w:t>,</w:t>
      </w:r>
      <w:r>
        <w:rPr>
          <w:rFonts w:ascii="Times New Roman" w:hAnsi="Times New Roman"/>
          <w:sz w:val="24"/>
          <w:szCs w:val="24"/>
        </w:rPr>
        <w:t xml:space="preserve"> por sua vez</w:t>
      </w:r>
      <w:r w:rsidR="00A122D0">
        <w:rPr>
          <w:rFonts w:ascii="Times New Roman" w:hAnsi="Times New Roman"/>
          <w:sz w:val="24"/>
          <w:szCs w:val="24"/>
        </w:rPr>
        <w:t>,</w:t>
      </w:r>
      <w:r>
        <w:rPr>
          <w:rFonts w:ascii="Times New Roman" w:hAnsi="Times New Roman"/>
          <w:sz w:val="24"/>
          <w:szCs w:val="24"/>
        </w:rPr>
        <w:t xml:space="preserve"> cria Ân</w:t>
      </w:r>
      <w:r w:rsidR="00A122D0">
        <w:rPr>
          <w:rFonts w:ascii="Times New Roman" w:hAnsi="Times New Roman"/>
          <w:sz w:val="24"/>
          <w:szCs w:val="24"/>
        </w:rPr>
        <w:t>gela</w:t>
      </w:r>
      <w:r>
        <w:rPr>
          <w:rFonts w:ascii="Times New Roman" w:hAnsi="Times New Roman"/>
          <w:sz w:val="24"/>
          <w:szCs w:val="24"/>
        </w:rPr>
        <w:t xml:space="preserve"> s</w:t>
      </w:r>
      <w:r w:rsidR="00B210DC">
        <w:rPr>
          <w:rFonts w:ascii="Times New Roman" w:hAnsi="Times New Roman"/>
          <w:sz w:val="24"/>
          <w:szCs w:val="24"/>
        </w:rPr>
        <w:t xml:space="preserve">emelhantemente a </w:t>
      </w:r>
      <w:r>
        <w:rPr>
          <w:rFonts w:ascii="Times New Roman" w:hAnsi="Times New Roman"/>
          <w:sz w:val="24"/>
          <w:szCs w:val="24"/>
        </w:rPr>
        <w:t>Eva,</w:t>
      </w:r>
      <w:r w:rsidR="00B210DC">
        <w:rPr>
          <w:rFonts w:ascii="Times New Roman" w:hAnsi="Times New Roman"/>
          <w:sz w:val="24"/>
          <w:szCs w:val="24"/>
        </w:rPr>
        <w:t xml:space="preserve"> aquela que </w:t>
      </w:r>
      <w:r w:rsidR="00433D11">
        <w:rPr>
          <w:rFonts w:ascii="Times New Roman" w:hAnsi="Times New Roman"/>
          <w:sz w:val="24"/>
          <w:szCs w:val="24"/>
        </w:rPr>
        <w:t>foi criada</w:t>
      </w:r>
      <w:r>
        <w:rPr>
          <w:rFonts w:ascii="Times New Roman" w:hAnsi="Times New Roman"/>
          <w:sz w:val="24"/>
          <w:szCs w:val="24"/>
        </w:rPr>
        <w:t xml:space="preserve"> da costela de Adão, ganha proporcionalmente destaque na história</w:t>
      </w:r>
      <w:r w:rsidR="00A122D0">
        <w:rPr>
          <w:rFonts w:ascii="Times New Roman" w:hAnsi="Times New Roman"/>
          <w:sz w:val="24"/>
          <w:szCs w:val="24"/>
        </w:rPr>
        <w:t>,</w:t>
      </w:r>
      <w:r>
        <w:rPr>
          <w:rFonts w:ascii="Times New Roman" w:hAnsi="Times New Roman"/>
          <w:sz w:val="24"/>
          <w:szCs w:val="24"/>
        </w:rPr>
        <w:t xml:space="preserve"> e é capaz de protagonizar </w:t>
      </w:r>
      <w:r w:rsidR="00B210DC">
        <w:rPr>
          <w:rFonts w:ascii="Times New Roman" w:hAnsi="Times New Roman"/>
          <w:sz w:val="24"/>
          <w:szCs w:val="24"/>
        </w:rPr>
        <w:t>uma</w:t>
      </w:r>
      <w:r w:rsidR="00433D11">
        <w:rPr>
          <w:rFonts w:ascii="Times New Roman" w:hAnsi="Times New Roman"/>
          <w:sz w:val="24"/>
          <w:szCs w:val="24"/>
        </w:rPr>
        <w:t xml:space="preserve"> nova</w:t>
      </w:r>
      <w:r w:rsidR="00B210DC">
        <w:rPr>
          <w:rFonts w:ascii="Times New Roman" w:hAnsi="Times New Roman"/>
          <w:sz w:val="24"/>
          <w:szCs w:val="24"/>
        </w:rPr>
        <w:t xml:space="preserve"> história</w:t>
      </w:r>
      <w:r w:rsidR="00A122D0">
        <w:rPr>
          <w:rFonts w:ascii="Times New Roman" w:hAnsi="Times New Roman"/>
          <w:sz w:val="24"/>
          <w:szCs w:val="24"/>
        </w:rPr>
        <w:t>,</w:t>
      </w:r>
      <w:r w:rsidR="00B210DC">
        <w:rPr>
          <w:rFonts w:ascii="Times New Roman" w:hAnsi="Times New Roman"/>
          <w:sz w:val="24"/>
          <w:szCs w:val="24"/>
        </w:rPr>
        <w:t xml:space="preserve"> que culmina com </w:t>
      </w:r>
      <w:r>
        <w:rPr>
          <w:rFonts w:ascii="Times New Roman" w:hAnsi="Times New Roman"/>
          <w:sz w:val="24"/>
          <w:szCs w:val="24"/>
        </w:rPr>
        <w:t>o destino da humanidade.</w:t>
      </w:r>
      <w:r w:rsidR="00433D11">
        <w:rPr>
          <w:rFonts w:ascii="Times New Roman" w:hAnsi="Times New Roman"/>
          <w:sz w:val="24"/>
          <w:szCs w:val="24"/>
        </w:rPr>
        <w:t xml:space="preserve"> O que é novo em Clarice, é que </w:t>
      </w:r>
      <w:r w:rsidR="000436A7">
        <w:rPr>
          <w:rFonts w:ascii="Times New Roman" w:hAnsi="Times New Roman"/>
          <w:sz w:val="24"/>
          <w:szCs w:val="24"/>
        </w:rPr>
        <w:t xml:space="preserve">ao assemelhar seu processo </w:t>
      </w:r>
      <w:commentRangeStart w:id="67"/>
      <w:r w:rsidR="000436A7">
        <w:rPr>
          <w:rFonts w:ascii="Times New Roman" w:hAnsi="Times New Roman"/>
          <w:sz w:val="24"/>
          <w:szCs w:val="24"/>
        </w:rPr>
        <w:t>criador</w:t>
      </w:r>
      <w:ins w:id="68" w:author="Diná Mendes Oliveira" w:date="2018-09-28T10:50:00Z">
        <w:r w:rsidR="00DF4E9E">
          <w:rPr>
            <w:rFonts w:ascii="Times New Roman" w:hAnsi="Times New Roman"/>
            <w:sz w:val="24"/>
            <w:szCs w:val="24"/>
          </w:rPr>
          <w:t xml:space="preserve"> ao</w:t>
        </w:r>
      </w:ins>
      <w:del w:id="69" w:author="Diná Mendes Oliveira" w:date="2018-09-28T10:50:00Z">
        <w:r w:rsidR="000436A7" w:rsidDel="00DF4E9E">
          <w:rPr>
            <w:rFonts w:ascii="Times New Roman" w:hAnsi="Times New Roman"/>
            <w:sz w:val="24"/>
            <w:szCs w:val="24"/>
          </w:rPr>
          <w:delText xml:space="preserve"> </w:delText>
        </w:r>
      </w:del>
      <w:del w:id="70" w:author="Diná Mendes Oliveira" w:date="2018-01-15T14:44:00Z">
        <w:r w:rsidR="000436A7" w:rsidRPr="009E78C6" w:rsidDel="009E78C6">
          <w:rPr>
            <w:rFonts w:ascii="Times New Roman" w:hAnsi="Times New Roman"/>
            <w:strike/>
            <w:sz w:val="24"/>
            <w:szCs w:val="24"/>
          </w:rPr>
          <w:delText>da sua narrativa</w:delText>
        </w:r>
        <w:r w:rsidR="000436A7" w:rsidDel="009E78C6">
          <w:rPr>
            <w:rFonts w:ascii="Times New Roman" w:hAnsi="Times New Roman"/>
            <w:sz w:val="24"/>
            <w:szCs w:val="24"/>
          </w:rPr>
          <w:delText xml:space="preserve"> </w:delText>
        </w:r>
        <w:commentRangeEnd w:id="67"/>
        <w:r w:rsidR="00FA044A" w:rsidDel="009E78C6">
          <w:rPr>
            <w:rStyle w:val="Refdecomentrio"/>
          </w:rPr>
          <w:commentReference w:id="67"/>
        </w:r>
        <w:r w:rsidR="000436A7" w:rsidDel="009E78C6">
          <w:rPr>
            <w:rFonts w:ascii="Times New Roman" w:hAnsi="Times New Roman"/>
            <w:sz w:val="24"/>
            <w:szCs w:val="24"/>
          </w:rPr>
          <w:delText>a</w:delText>
        </w:r>
      </w:del>
      <w:del w:id="71" w:author="Diná Mendes Oliveira" w:date="2018-09-28T10:50:00Z">
        <w:r w:rsidR="000436A7" w:rsidDel="00DF4E9E">
          <w:rPr>
            <w:rFonts w:ascii="Times New Roman" w:hAnsi="Times New Roman"/>
            <w:sz w:val="24"/>
            <w:szCs w:val="24"/>
          </w:rPr>
          <w:delText>o</w:delText>
        </w:r>
      </w:del>
      <w:bookmarkStart w:id="72" w:name="_GoBack"/>
      <w:bookmarkEnd w:id="72"/>
      <w:r w:rsidR="000436A7">
        <w:rPr>
          <w:rFonts w:ascii="Times New Roman" w:hAnsi="Times New Roman"/>
          <w:sz w:val="24"/>
          <w:szCs w:val="24"/>
        </w:rPr>
        <w:t xml:space="preserve"> texto da criação bíblica, ela deixa </w:t>
      </w:r>
      <w:r w:rsidR="000436A7" w:rsidRPr="00A122D0">
        <w:rPr>
          <w:rFonts w:ascii="Times New Roman" w:hAnsi="Times New Roman"/>
          <w:strike/>
          <w:sz w:val="24"/>
          <w:szCs w:val="24"/>
        </w:rPr>
        <w:t>a</w:t>
      </w:r>
      <w:r w:rsidR="000436A7">
        <w:rPr>
          <w:rFonts w:ascii="Times New Roman" w:hAnsi="Times New Roman"/>
          <w:sz w:val="24"/>
          <w:szCs w:val="24"/>
        </w:rPr>
        <w:t xml:space="preserve"> todos no mesmo patamar de dúvida, incertezas sobre a vida, sobre e</w:t>
      </w:r>
      <w:r w:rsidR="00A122D0">
        <w:rPr>
          <w:rFonts w:ascii="Times New Roman" w:hAnsi="Times New Roman"/>
          <w:sz w:val="24"/>
          <w:szCs w:val="24"/>
        </w:rPr>
        <w:t>xistir, ser, desistir, morrer. N</w:t>
      </w:r>
      <w:r w:rsidR="000436A7">
        <w:rPr>
          <w:rFonts w:ascii="Times New Roman" w:hAnsi="Times New Roman"/>
          <w:sz w:val="24"/>
          <w:szCs w:val="24"/>
        </w:rPr>
        <w:t xml:space="preserve">ão há um ser superior, pois todos são dotados de consciência, autonomia e, ao mesmo tempo, limitados aos mistérios da morte, do espiritual, da vida em sua completude. </w:t>
      </w:r>
    </w:p>
    <w:p w14:paraId="3F70BE53" w14:textId="77777777" w:rsidR="001A09DC" w:rsidRPr="001A09DC" w:rsidRDefault="001A09DC" w:rsidP="001A09DC">
      <w:pPr>
        <w:autoSpaceDE w:val="0"/>
        <w:autoSpaceDN w:val="0"/>
        <w:adjustRightInd w:val="0"/>
        <w:spacing w:after="0" w:line="360" w:lineRule="auto"/>
        <w:ind w:firstLine="708"/>
        <w:jc w:val="both"/>
        <w:rPr>
          <w:rFonts w:ascii="Times New Roman" w:hAnsi="Times New Roman"/>
          <w:sz w:val="24"/>
          <w:szCs w:val="24"/>
        </w:rPr>
      </w:pPr>
      <w:r w:rsidRPr="001A09DC">
        <w:rPr>
          <w:rFonts w:ascii="Times New Roman" w:hAnsi="Times New Roman"/>
          <w:sz w:val="24"/>
          <w:szCs w:val="24"/>
        </w:rPr>
        <w:t xml:space="preserve">Acompanhemos a narrativa bíblica do capítulo 2, versículos de 1 ao 27 de Gênesis, da versão </w:t>
      </w:r>
      <w:r>
        <w:rPr>
          <w:rFonts w:ascii="Times New Roman" w:hAnsi="Times New Roman"/>
          <w:sz w:val="24"/>
          <w:szCs w:val="24"/>
        </w:rPr>
        <w:t xml:space="preserve">Bíblica </w:t>
      </w:r>
      <w:r w:rsidRPr="001A09DC">
        <w:rPr>
          <w:rFonts w:ascii="Times New Roman" w:hAnsi="Times New Roman"/>
          <w:sz w:val="24"/>
          <w:szCs w:val="24"/>
        </w:rPr>
        <w:t>Almeida:</w:t>
      </w:r>
    </w:p>
    <w:p w14:paraId="63424460" w14:textId="77777777" w:rsidR="001A09DC" w:rsidRPr="001A09DC" w:rsidRDefault="001A09DC" w:rsidP="001A09DC">
      <w:pPr>
        <w:autoSpaceDE w:val="0"/>
        <w:autoSpaceDN w:val="0"/>
        <w:adjustRightInd w:val="0"/>
        <w:spacing w:after="0" w:line="240" w:lineRule="auto"/>
        <w:ind w:left="2268"/>
        <w:jc w:val="both"/>
        <w:rPr>
          <w:rFonts w:ascii="Times New Roman" w:hAnsi="Times New Roman"/>
        </w:rPr>
      </w:pPr>
      <w:r w:rsidRPr="001A09DC">
        <w:rPr>
          <w:rFonts w:ascii="Times New Roman" w:hAnsi="Times New Roman"/>
        </w:rPr>
        <w:lastRenderedPageBreak/>
        <w:t xml:space="preserve">Assim os céus, a terra e todo o seu exército foram acabados. E havendo Deus acabado no dia sétimo a obra que fizera, descansou no sétimo dia de toda a sua obra, que tinha feito. E abençoou Deus o dia sétimo, e o santificou; porque nele descansou de toda a sua obra que Deus criara e fizera. Estas são as origens dos céus e da terra, quando foram criados; no dia em que o Senhor Deus fez a terra e os céus, E toda a planta do campo que ainda não estava na terra, e toda a erva do campo que ainda não brotava; porque ainda o Senhor Deus não tinha feito chover sobre a terra, e não havia homem para lavrar a terra. Um vapor, porém, subia da terra, e regava toda a face da terra. E formou o Senhor Deus o homem do pó da terra, e soprou em suas narinas o fôlego da vida; e o homem foi feito alma vivente. E plantou o Senhor Deus um jardim no Éden, do lado oriental; e pôs ali o homem que tinha formado. E o Senhor Deus fez brotar da terra toda a árvore agradável à vista, e boa para comida; e a árvore da vida no meio do jardim, e a árvore do conhecimento do bem e do mal. E saía um rio do Éden para regar o jardim; e dali se dividia e se tornava em quatro braços. O nome do primeiro é Pisom; este é o que rodeia toda a terra de Havilá, onde há ouro. E o ouro dessa terra é bom; ali há obélio, e a pedra sardônica. E o nome do segundo rio é Giom; este é o que rodeia toda a terra de Cuxe. E o nome do terceiro rio é Tigre; este é o que vai para o lado oriental da Assíria; e o quarto rio é o Eufrates. E tomou o Senhor Deus o homem, e o pôs no jardim do Éden para o lavrar e o guardar. E ordenou o Senhor Deus ao homem, dizendo: De toda a árvore do jardim comerás livremente, mas da árvore do conhecimento do bem e do mal, dela não comerás; porque no dia em que dela comeres, certamente morrerás. E disse o Senhor Deus: Não é bom que o homem esteja só; far-lhe-ei uma ajudadora idônea para ele. Havendo, pois, o Senhor Deus formado da terra todo o animal do campo, e toda a ave dos céus, os trouxe a Adão, para este ver como lhes chamaria; e tudo o que Adão chamou a toda a alma vivente, isso foi o seu nome. E Adão pôs os nomes a todo o gado, e às aves dos céus, e a todo o animal do campo; mas para o homem não se achava ajudadora idônea. </w:t>
      </w:r>
    </w:p>
    <w:p w14:paraId="004608FF" w14:textId="77777777" w:rsidR="001A09DC" w:rsidRPr="001A09DC" w:rsidRDefault="001A09DC" w:rsidP="001A09DC">
      <w:pPr>
        <w:autoSpaceDE w:val="0"/>
        <w:autoSpaceDN w:val="0"/>
        <w:adjustRightInd w:val="0"/>
        <w:spacing w:after="0" w:line="360" w:lineRule="auto"/>
        <w:ind w:firstLine="708"/>
        <w:jc w:val="both"/>
        <w:rPr>
          <w:rFonts w:ascii="Times New Roman" w:hAnsi="Times New Roman"/>
          <w:sz w:val="24"/>
          <w:szCs w:val="24"/>
        </w:rPr>
      </w:pPr>
    </w:p>
    <w:p w14:paraId="19D3C441" w14:textId="77777777" w:rsidR="00381F23" w:rsidRDefault="001A09DC" w:rsidP="001A09DC">
      <w:pPr>
        <w:autoSpaceDE w:val="0"/>
        <w:autoSpaceDN w:val="0"/>
        <w:adjustRightInd w:val="0"/>
        <w:spacing w:after="0" w:line="360" w:lineRule="auto"/>
        <w:ind w:firstLine="708"/>
        <w:jc w:val="both"/>
        <w:rPr>
          <w:rFonts w:ascii="Times New Roman" w:hAnsi="Times New Roman"/>
          <w:sz w:val="24"/>
          <w:szCs w:val="24"/>
        </w:rPr>
      </w:pPr>
      <w:r w:rsidRPr="001A09DC">
        <w:rPr>
          <w:rFonts w:ascii="Times New Roman" w:hAnsi="Times New Roman"/>
          <w:sz w:val="24"/>
          <w:szCs w:val="24"/>
        </w:rPr>
        <w:t>Tomamos por base esse t</w:t>
      </w:r>
      <w:r w:rsidR="00E8611D">
        <w:rPr>
          <w:rFonts w:ascii="Times New Roman" w:hAnsi="Times New Roman"/>
          <w:sz w:val="24"/>
          <w:szCs w:val="24"/>
        </w:rPr>
        <w:t xml:space="preserve">recho </w:t>
      </w:r>
      <w:r w:rsidRPr="001A09DC">
        <w:rPr>
          <w:rFonts w:ascii="Times New Roman" w:hAnsi="Times New Roman"/>
          <w:sz w:val="24"/>
          <w:szCs w:val="24"/>
        </w:rPr>
        <w:t>para compreendermos como há uma forte intertextualidade dentro do texto de Clarice</w:t>
      </w:r>
      <w:r w:rsidR="00A53B21">
        <w:rPr>
          <w:rFonts w:ascii="Times New Roman" w:hAnsi="Times New Roman"/>
          <w:sz w:val="24"/>
          <w:szCs w:val="24"/>
        </w:rPr>
        <w:t xml:space="preserve"> com a B</w:t>
      </w:r>
      <w:r w:rsidR="00273B47">
        <w:rPr>
          <w:rFonts w:ascii="Times New Roman" w:hAnsi="Times New Roman"/>
          <w:sz w:val="24"/>
          <w:szCs w:val="24"/>
        </w:rPr>
        <w:t>íblia</w:t>
      </w:r>
      <w:r w:rsidRPr="001A09DC">
        <w:rPr>
          <w:rFonts w:ascii="Times New Roman" w:hAnsi="Times New Roman"/>
          <w:sz w:val="24"/>
          <w:szCs w:val="24"/>
        </w:rPr>
        <w:t xml:space="preserve">. Assim, no sétimo dia, tempo inexato, Deus fez todo o mundo e pensou nas criaturas para usufruir dessa vida.  </w:t>
      </w:r>
      <w:r w:rsidR="00273B47">
        <w:rPr>
          <w:rFonts w:ascii="Times New Roman" w:hAnsi="Times New Roman"/>
          <w:sz w:val="24"/>
          <w:szCs w:val="24"/>
        </w:rPr>
        <w:t>Ao criar Adão, esse recebeu a função de nomear tudo, inclusive os seres vivos, animais e plantas.</w:t>
      </w:r>
      <w:r w:rsidR="00B6537E">
        <w:rPr>
          <w:rFonts w:ascii="Times New Roman" w:hAnsi="Times New Roman"/>
          <w:sz w:val="24"/>
          <w:szCs w:val="24"/>
        </w:rPr>
        <w:t xml:space="preserve"> Adão era o autor, no entanto</w:t>
      </w:r>
      <w:r w:rsidR="00A122D0">
        <w:rPr>
          <w:rFonts w:ascii="Times New Roman" w:hAnsi="Times New Roman"/>
          <w:sz w:val="24"/>
          <w:szCs w:val="24"/>
        </w:rPr>
        <w:t>,</w:t>
      </w:r>
      <w:r w:rsidR="00B6537E">
        <w:rPr>
          <w:rFonts w:ascii="Times New Roman" w:hAnsi="Times New Roman"/>
          <w:sz w:val="24"/>
          <w:szCs w:val="24"/>
        </w:rPr>
        <w:t xml:space="preserve"> ao observar a criação e toda a vida que fluía, pares vivendo harmoniosamente, o texto revela que Deus percebeu o vazio de Adão, os primeiros traços de inquietude e solidão bem conhecidos pela raça humana, quando percebe a falta de algo ou alguém em sua vida. </w:t>
      </w:r>
      <w:r w:rsidR="00381F23">
        <w:rPr>
          <w:rFonts w:ascii="Times New Roman" w:hAnsi="Times New Roman"/>
          <w:sz w:val="24"/>
          <w:szCs w:val="24"/>
        </w:rPr>
        <w:t>Então</w:t>
      </w:r>
      <w:r w:rsidR="00A122D0">
        <w:rPr>
          <w:rFonts w:ascii="Times New Roman" w:hAnsi="Times New Roman"/>
          <w:sz w:val="24"/>
          <w:szCs w:val="24"/>
        </w:rPr>
        <w:t>,</w:t>
      </w:r>
      <w:r w:rsidR="00381F23">
        <w:rPr>
          <w:rFonts w:ascii="Times New Roman" w:hAnsi="Times New Roman"/>
          <w:sz w:val="24"/>
          <w:szCs w:val="24"/>
        </w:rPr>
        <w:t xml:space="preserve"> o próprio Deus resolve criar a companheira de Adão. Enquanto Adão dormia em um sono provocado por Deus, ele arranca da costela de Adão, material suficiente para criar a mulher e ser a companhia de Adão. Eva nasce, portanto, com a missão de ser companhia, de ser uma fonte de prazer, de compreensão e submissão para seu companheiro.</w:t>
      </w:r>
    </w:p>
    <w:p w14:paraId="6C1CAC22" w14:textId="77777777" w:rsidR="00381F23" w:rsidRDefault="00381F23" w:rsidP="00381F23">
      <w:pPr>
        <w:autoSpaceDE w:val="0"/>
        <w:autoSpaceDN w:val="0"/>
        <w:adjustRightInd w:val="0"/>
        <w:spacing w:after="0" w:line="240" w:lineRule="auto"/>
        <w:ind w:left="2268"/>
        <w:jc w:val="both"/>
        <w:rPr>
          <w:rFonts w:ascii="Times New Roman" w:hAnsi="Times New Roman"/>
        </w:rPr>
      </w:pPr>
      <w:r w:rsidRPr="001A09DC">
        <w:rPr>
          <w:rFonts w:ascii="Times New Roman" w:hAnsi="Times New Roman"/>
        </w:rPr>
        <w:lastRenderedPageBreak/>
        <w:t>Então o Senhor Deus fez cair um sono pesado sobre Adão, e este adormeceu; e tomou uma das suas costelas, e cerrou a carne em seu lugar; E da costela que o Senhor Deus tomou do homem, formou uma mulher, e trouxe-a a Adão. E disse Adão: Esta é agora osso dos meus ossos, e carne da minha carne; esta será chamada mulher, porquanto do homem foi tomada. Portanto deixará o homem o seu pai e a sua mãe, e apegar-se-á à sua mulher, e serão ambos uma carne. E ambos estavam nus, o homem e a sua mulher; e não se envergonhavam.</w:t>
      </w:r>
    </w:p>
    <w:p w14:paraId="2304773E" w14:textId="77777777" w:rsidR="00381F23" w:rsidRDefault="00381F23" w:rsidP="00381F23">
      <w:pPr>
        <w:autoSpaceDE w:val="0"/>
        <w:autoSpaceDN w:val="0"/>
        <w:adjustRightInd w:val="0"/>
        <w:spacing w:after="0" w:line="240" w:lineRule="auto"/>
        <w:ind w:left="2268"/>
        <w:jc w:val="both"/>
        <w:rPr>
          <w:rFonts w:ascii="Times New Roman" w:hAnsi="Times New Roman"/>
        </w:rPr>
      </w:pPr>
    </w:p>
    <w:p w14:paraId="7D5F37F2" w14:textId="77777777" w:rsidR="00381F23" w:rsidRDefault="00381F23" w:rsidP="00381F23">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Entretanto, Eva tem curiosidades, parece andar pelo Jardim sozinha, explorando o ambiente, pois na continuidade do texto, observamos que a serpente a encontra sem Adão. Ela está vivendo suas próprias experiências, e movida pelo querer compreender, ela se encanta com a proposta de uma fruta lhe responder alguns questionamentos, </w:t>
      </w:r>
      <w:r w:rsidR="00F9271D">
        <w:rPr>
          <w:rFonts w:ascii="Times New Roman" w:hAnsi="Times New Roman"/>
          <w:sz w:val="24"/>
          <w:szCs w:val="24"/>
        </w:rPr>
        <w:t xml:space="preserve">de saber e compreender sua própria existência. </w:t>
      </w:r>
    </w:p>
    <w:p w14:paraId="48F2487B" w14:textId="77777777" w:rsidR="001A09DC" w:rsidRDefault="00B6537E" w:rsidP="001A09DC">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Em </w:t>
      </w:r>
      <w:r w:rsidRPr="00E8611D">
        <w:rPr>
          <w:rFonts w:ascii="Times New Roman" w:hAnsi="Times New Roman"/>
          <w:i/>
          <w:sz w:val="24"/>
          <w:szCs w:val="24"/>
        </w:rPr>
        <w:t>Um sopro de vida</w:t>
      </w:r>
      <w:r>
        <w:rPr>
          <w:rFonts w:ascii="Times New Roman" w:hAnsi="Times New Roman"/>
          <w:sz w:val="24"/>
          <w:szCs w:val="24"/>
        </w:rPr>
        <w:t>, o autor sem nome, também está em conflito e quer compreender-se, achar</w:t>
      </w:r>
      <w:r w:rsidR="00F9271D">
        <w:rPr>
          <w:rFonts w:ascii="Times New Roman" w:hAnsi="Times New Roman"/>
          <w:sz w:val="24"/>
          <w:szCs w:val="24"/>
        </w:rPr>
        <w:t>-se em meio</w:t>
      </w:r>
      <w:r w:rsidR="00E8611D">
        <w:rPr>
          <w:rFonts w:ascii="Times New Roman" w:hAnsi="Times New Roman"/>
          <w:sz w:val="24"/>
          <w:szCs w:val="24"/>
        </w:rPr>
        <w:t xml:space="preserve"> a</w:t>
      </w:r>
      <w:r w:rsidR="00F9271D">
        <w:rPr>
          <w:rFonts w:ascii="Times New Roman" w:hAnsi="Times New Roman"/>
          <w:sz w:val="24"/>
          <w:szCs w:val="24"/>
        </w:rPr>
        <w:t xml:space="preserve"> tantos questionamentos. É</w:t>
      </w:r>
      <w:r>
        <w:rPr>
          <w:rFonts w:ascii="Times New Roman" w:hAnsi="Times New Roman"/>
          <w:sz w:val="24"/>
          <w:szCs w:val="24"/>
        </w:rPr>
        <w:t xml:space="preserve"> por </w:t>
      </w:r>
      <w:r w:rsidR="00F9271D">
        <w:rPr>
          <w:rFonts w:ascii="Times New Roman" w:hAnsi="Times New Roman"/>
          <w:sz w:val="24"/>
          <w:szCs w:val="24"/>
        </w:rPr>
        <w:t xml:space="preserve">essa razão que, depois de um sonho, </w:t>
      </w:r>
      <w:r>
        <w:rPr>
          <w:rFonts w:ascii="Times New Roman" w:hAnsi="Times New Roman"/>
          <w:sz w:val="24"/>
          <w:szCs w:val="24"/>
        </w:rPr>
        <w:t xml:space="preserve">ele próprio cria Ângela, </w:t>
      </w:r>
      <w:r w:rsidRPr="003938B0">
        <w:rPr>
          <w:rFonts w:ascii="Times New Roman" w:hAnsi="Times New Roman"/>
          <w:sz w:val="24"/>
          <w:szCs w:val="24"/>
        </w:rPr>
        <w:t>alter</w:t>
      </w:r>
      <w:r w:rsidR="003938B0" w:rsidRPr="003938B0">
        <w:rPr>
          <w:rFonts w:ascii="Times New Roman" w:hAnsi="Times New Roman"/>
          <w:sz w:val="24"/>
          <w:szCs w:val="24"/>
        </w:rPr>
        <w:t xml:space="preserve"> </w:t>
      </w:r>
      <w:r w:rsidRPr="003938B0">
        <w:rPr>
          <w:rFonts w:ascii="Times New Roman" w:hAnsi="Times New Roman"/>
          <w:sz w:val="24"/>
          <w:szCs w:val="24"/>
        </w:rPr>
        <w:t>ego</w:t>
      </w:r>
      <w:r>
        <w:rPr>
          <w:rFonts w:ascii="Times New Roman" w:hAnsi="Times New Roman"/>
          <w:sz w:val="24"/>
          <w:szCs w:val="24"/>
        </w:rPr>
        <w:t xml:space="preserve">, entretanto, </w:t>
      </w:r>
      <w:r w:rsidR="00381F23">
        <w:rPr>
          <w:rFonts w:ascii="Times New Roman" w:hAnsi="Times New Roman"/>
          <w:sz w:val="24"/>
          <w:szCs w:val="24"/>
        </w:rPr>
        <w:t>Ângela</w:t>
      </w:r>
      <w:r>
        <w:rPr>
          <w:rFonts w:ascii="Times New Roman" w:hAnsi="Times New Roman"/>
          <w:sz w:val="24"/>
          <w:szCs w:val="24"/>
        </w:rPr>
        <w:t xml:space="preserve"> se distingue por ser autônoma, livre, raciocinando por si mesma e se opondo ao seu autor. O espelho não reflete a mesma imagem, mas a inversa, aquela que o autor teme, ele mesmo afirma: “</w:t>
      </w:r>
      <w:r w:rsidR="00F9271D">
        <w:rPr>
          <w:rFonts w:ascii="Times New Roman" w:hAnsi="Times New Roman"/>
          <w:sz w:val="24"/>
          <w:szCs w:val="24"/>
        </w:rPr>
        <w:t>Ângela</w:t>
      </w:r>
      <w:r>
        <w:rPr>
          <w:rFonts w:ascii="Times New Roman" w:hAnsi="Times New Roman"/>
          <w:sz w:val="24"/>
          <w:szCs w:val="24"/>
        </w:rPr>
        <w:t xml:space="preserve"> é tudo o que eu queria ser e não fui” (SV, P 26).</w:t>
      </w:r>
      <w:r w:rsidR="00F9271D">
        <w:rPr>
          <w:rFonts w:ascii="Times New Roman" w:hAnsi="Times New Roman"/>
          <w:sz w:val="24"/>
          <w:szCs w:val="24"/>
        </w:rPr>
        <w:t xml:space="preserve"> O autor e Adão vivem o mesmo conflito de não ter domínio realmente sobre suas companheiras. Em Eva e Ângela há o mesmo desejo intenso de ser por si e não pelo o outro. Os dois se deixam levar pelo fascínio dessas criaturas e ambos </w:t>
      </w:r>
      <w:r w:rsidR="004522C1">
        <w:rPr>
          <w:rFonts w:ascii="Times New Roman" w:hAnsi="Times New Roman"/>
          <w:sz w:val="24"/>
          <w:szCs w:val="24"/>
        </w:rPr>
        <w:t>são engodados pela complexidade de pensar, de querer se conhecer e conhecer o mistério profundo da vida, o para qu</w:t>
      </w:r>
      <w:r w:rsidR="00E8611D">
        <w:rPr>
          <w:rFonts w:ascii="Times New Roman" w:hAnsi="Times New Roman"/>
          <w:sz w:val="24"/>
          <w:szCs w:val="24"/>
        </w:rPr>
        <w:t xml:space="preserve">ê </w:t>
      </w:r>
      <w:r w:rsidR="004522C1">
        <w:rPr>
          <w:rFonts w:ascii="Times New Roman" w:hAnsi="Times New Roman"/>
          <w:sz w:val="24"/>
          <w:szCs w:val="24"/>
        </w:rPr>
        <w:t xml:space="preserve">existo: a fome justifica tudo. (SV, p 88). Cada um com sua fome. </w:t>
      </w:r>
    </w:p>
    <w:p w14:paraId="11D38368" w14:textId="77777777" w:rsidR="009C6799" w:rsidRDefault="00146CDE" w:rsidP="00146CDE">
      <w:pPr>
        <w:tabs>
          <w:tab w:val="left" w:pos="567"/>
        </w:tabs>
        <w:spacing w:line="360" w:lineRule="auto"/>
        <w:jc w:val="both"/>
        <w:rPr>
          <w:rFonts w:ascii="Times New Roman" w:hAnsi="Times New Roman"/>
          <w:sz w:val="24"/>
          <w:szCs w:val="24"/>
        </w:rPr>
      </w:pPr>
      <w:r>
        <w:rPr>
          <w:rFonts w:ascii="Times New Roman" w:hAnsi="Times New Roman"/>
          <w:sz w:val="24"/>
          <w:szCs w:val="24"/>
        </w:rPr>
        <w:tab/>
      </w:r>
      <w:r w:rsidR="00D44BD3" w:rsidRPr="00146CDE">
        <w:rPr>
          <w:rFonts w:ascii="Times New Roman" w:hAnsi="Times New Roman"/>
          <w:sz w:val="24"/>
          <w:szCs w:val="24"/>
        </w:rPr>
        <w:t>Segundo</w:t>
      </w:r>
      <w:r w:rsidR="00433D11" w:rsidRPr="00146CDE">
        <w:rPr>
          <w:rFonts w:ascii="Times New Roman" w:hAnsi="Times New Roman"/>
          <w:sz w:val="24"/>
          <w:szCs w:val="24"/>
        </w:rPr>
        <w:t xml:space="preserve"> </w:t>
      </w:r>
      <w:r w:rsidR="00D44BD3" w:rsidRPr="00146CDE">
        <w:rPr>
          <w:rFonts w:ascii="Times New Roman" w:hAnsi="Times New Roman"/>
          <w:sz w:val="24"/>
          <w:szCs w:val="24"/>
        </w:rPr>
        <w:t xml:space="preserve">Candido (1970), no texto: </w:t>
      </w:r>
      <w:r w:rsidR="00CC0B8B">
        <w:rPr>
          <w:rFonts w:ascii="Times New Roman" w:hAnsi="Times New Roman"/>
          <w:sz w:val="24"/>
          <w:szCs w:val="24"/>
        </w:rPr>
        <w:t>“</w:t>
      </w:r>
      <w:r w:rsidR="00D44BD3" w:rsidRPr="00146CDE">
        <w:rPr>
          <w:rFonts w:ascii="Times New Roman" w:hAnsi="Times New Roman"/>
          <w:sz w:val="24"/>
          <w:szCs w:val="24"/>
        </w:rPr>
        <w:t>No raiar de Clarice Lispector</w:t>
      </w:r>
      <w:r w:rsidR="00CC0B8B">
        <w:rPr>
          <w:rFonts w:ascii="Times New Roman" w:hAnsi="Times New Roman"/>
          <w:sz w:val="24"/>
          <w:szCs w:val="24"/>
        </w:rPr>
        <w:t>”</w:t>
      </w:r>
      <w:r w:rsidR="00D44BD3" w:rsidRPr="00146CDE">
        <w:rPr>
          <w:rFonts w:ascii="Times New Roman" w:hAnsi="Times New Roman"/>
          <w:sz w:val="24"/>
          <w:szCs w:val="24"/>
        </w:rPr>
        <w:t>, a linguagem</w:t>
      </w:r>
      <w:r w:rsidR="006A6BB6" w:rsidRPr="00146CDE">
        <w:rPr>
          <w:rFonts w:ascii="Times New Roman" w:hAnsi="Times New Roman"/>
          <w:sz w:val="24"/>
          <w:szCs w:val="24"/>
        </w:rPr>
        <w:t>, o romance de</w:t>
      </w:r>
      <w:r w:rsidR="00433EDD" w:rsidRPr="00146CDE">
        <w:rPr>
          <w:rFonts w:ascii="Times New Roman" w:hAnsi="Times New Roman"/>
          <w:sz w:val="24"/>
          <w:szCs w:val="24"/>
        </w:rPr>
        <w:t xml:space="preserve"> Clarice </w:t>
      </w:r>
      <w:r w:rsidR="006A6BB6" w:rsidRPr="00146CDE">
        <w:rPr>
          <w:rFonts w:ascii="Times New Roman" w:hAnsi="Times New Roman"/>
          <w:sz w:val="24"/>
          <w:szCs w:val="24"/>
        </w:rPr>
        <w:t>tem “um ritmo próprio, de procura, de penetração que permite uma tensão psicológica poucas vezes alcançadas em nossa literatura”.</w:t>
      </w:r>
      <w:r w:rsidR="00433EDD" w:rsidRPr="00146CDE">
        <w:rPr>
          <w:rFonts w:ascii="Times New Roman" w:hAnsi="Times New Roman"/>
          <w:sz w:val="24"/>
          <w:szCs w:val="24"/>
        </w:rPr>
        <w:t xml:space="preserve"> </w:t>
      </w:r>
      <w:r w:rsidR="006646A9" w:rsidRPr="00146CDE">
        <w:rPr>
          <w:rFonts w:ascii="Times New Roman" w:hAnsi="Times New Roman"/>
          <w:sz w:val="24"/>
          <w:szCs w:val="24"/>
        </w:rPr>
        <w:t xml:space="preserve">Isso pode ser percebido </w:t>
      </w:r>
      <w:r w:rsidR="00CC0B8B">
        <w:rPr>
          <w:rFonts w:ascii="Times New Roman" w:hAnsi="Times New Roman"/>
          <w:sz w:val="24"/>
          <w:szCs w:val="24"/>
        </w:rPr>
        <w:t>n</w:t>
      </w:r>
      <w:r w:rsidR="006646A9" w:rsidRPr="00146CDE">
        <w:rPr>
          <w:rFonts w:ascii="Times New Roman" w:hAnsi="Times New Roman"/>
          <w:sz w:val="24"/>
          <w:szCs w:val="24"/>
        </w:rPr>
        <w:t>a medida em que vamos adentrando a leitura e percebemos que estamos de tal forma envolvidos, que não dá mais para voltar atrás, pre</w:t>
      </w:r>
      <w:r w:rsidR="00CC0B8B">
        <w:rPr>
          <w:rFonts w:ascii="Times New Roman" w:hAnsi="Times New Roman"/>
          <w:sz w:val="24"/>
          <w:szCs w:val="24"/>
        </w:rPr>
        <w:t xml:space="preserve">cisamos saber mais, pensar mais, </w:t>
      </w:r>
      <w:r w:rsidR="006646A9" w:rsidRPr="00146CDE">
        <w:rPr>
          <w:rFonts w:ascii="Times New Roman" w:hAnsi="Times New Roman"/>
          <w:sz w:val="24"/>
          <w:szCs w:val="24"/>
        </w:rPr>
        <w:t>e</w:t>
      </w:r>
      <w:r w:rsidR="00CC0B8B">
        <w:rPr>
          <w:rFonts w:ascii="Times New Roman" w:hAnsi="Times New Roman"/>
          <w:sz w:val="24"/>
          <w:szCs w:val="24"/>
        </w:rPr>
        <w:t>,</w:t>
      </w:r>
      <w:r w:rsidR="006646A9" w:rsidRPr="00146CDE">
        <w:rPr>
          <w:rFonts w:ascii="Times New Roman" w:hAnsi="Times New Roman"/>
          <w:sz w:val="24"/>
          <w:szCs w:val="24"/>
        </w:rPr>
        <w:t xml:space="preserve"> junto com Clarice</w:t>
      </w:r>
      <w:r w:rsidR="00CC0B8B">
        <w:rPr>
          <w:rFonts w:ascii="Times New Roman" w:hAnsi="Times New Roman"/>
          <w:sz w:val="24"/>
          <w:szCs w:val="24"/>
        </w:rPr>
        <w:t>,</w:t>
      </w:r>
      <w:r w:rsidR="006646A9" w:rsidRPr="00146CDE">
        <w:rPr>
          <w:rFonts w:ascii="Times New Roman" w:hAnsi="Times New Roman"/>
          <w:sz w:val="24"/>
          <w:szCs w:val="24"/>
        </w:rPr>
        <w:t xml:space="preserve"> refletir sobre a vida, sobre as características dos personagens e de como ele</w:t>
      </w:r>
      <w:r w:rsidR="00CC0B8B">
        <w:rPr>
          <w:rFonts w:ascii="Times New Roman" w:hAnsi="Times New Roman"/>
          <w:sz w:val="24"/>
          <w:szCs w:val="24"/>
        </w:rPr>
        <w:t>s</w:t>
      </w:r>
      <w:r w:rsidR="006646A9" w:rsidRPr="00146CDE">
        <w:rPr>
          <w:rFonts w:ascii="Times New Roman" w:hAnsi="Times New Roman"/>
          <w:sz w:val="24"/>
          <w:szCs w:val="24"/>
        </w:rPr>
        <w:t xml:space="preserve"> nos refletem e nos refratam</w:t>
      </w:r>
      <w:r w:rsidR="00CC0B8B">
        <w:rPr>
          <w:rFonts w:ascii="Times New Roman" w:hAnsi="Times New Roman"/>
          <w:sz w:val="24"/>
          <w:szCs w:val="24"/>
        </w:rPr>
        <w:t>,</w:t>
      </w:r>
      <w:r w:rsidR="006646A9" w:rsidRPr="00146CDE">
        <w:rPr>
          <w:rFonts w:ascii="Times New Roman" w:hAnsi="Times New Roman"/>
          <w:sz w:val="24"/>
          <w:szCs w:val="24"/>
        </w:rPr>
        <w:t xml:space="preserve"> como diria Bakhtin</w:t>
      </w:r>
      <w:r w:rsidR="00CC0B8B">
        <w:rPr>
          <w:rFonts w:ascii="Times New Roman" w:hAnsi="Times New Roman"/>
          <w:sz w:val="24"/>
          <w:szCs w:val="24"/>
        </w:rPr>
        <w:t>,</w:t>
      </w:r>
      <w:r w:rsidR="006646A9" w:rsidRPr="00146CDE">
        <w:rPr>
          <w:rFonts w:ascii="Times New Roman" w:hAnsi="Times New Roman"/>
          <w:sz w:val="24"/>
          <w:szCs w:val="24"/>
        </w:rPr>
        <w:t xml:space="preserve"> sobre a linguagem, porque vão alterando nossa forma de ver o mundo e os nossos próprios anseios. Há sempre que se fazer uma reflexão lendo </w:t>
      </w:r>
      <w:r w:rsidR="006646A9" w:rsidRPr="00E8611D">
        <w:rPr>
          <w:rFonts w:ascii="Times New Roman" w:hAnsi="Times New Roman"/>
          <w:i/>
          <w:sz w:val="24"/>
          <w:szCs w:val="24"/>
        </w:rPr>
        <w:t>Um sopro de vida</w:t>
      </w:r>
      <w:r w:rsidR="006646A9" w:rsidRPr="00146CDE">
        <w:rPr>
          <w:rFonts w:ascii="Times New Roman" w:hAnsi="Times New Roman"/>
          <w:sz w:val="24"/>
          <w:szCs w:val="24"/>
        </w:rPr>
        <w:t xml:space="preserve">, assim como na narrativa bíblica, que busca e nos leva a reflexões espirituais. </w:t>
      </w:r>
      <w:r w:rsidR="00BF2EFF" w:rsidRPr="00146CDE">
        <w:rPr>
          <w:rFonts w:ascii="Times New Roman" w:hAnsi="Times New Roman"/>
          <w:sz w:val="24"/>
          <w:szCs w:val="24"/>
        </w:rPr>
        <w:t>Sá (</w:t>
      </w:r>
      <w:r w:rsidR="00E867F9" w:rsidRPr="00146CDE">
        <w:rPr>
          <w:rFonts w:ascii="Times New Roman" w:hAnsi="Times New Roman"/>
          <w:sz w:val="24"/>
          <w:szCs w:val="24"/>
        </w:rPr>
        <w:t>1</w:t>
      </w:r>
      <w:r w:rsidR="004C5E40">
        <w:rPr>
          <w:rFonts w:ascii="Times New Roman" w:hAnsi="Times New Roman"/>
          <w:sz w:val="24"/>
          <w:szCs w:val="24"/>
        </w:rPr>
        <w:t>9</w:t>
      </w:r>
      <w:r w:rsidR="00E867F9" w:rsidRPr="00146CDE">
        <w:rPr>
          <w:rFonts w:ascii="Times New Roman" w:hAnsi="Times New Roman"/>
          <w:sz w:val="24"/>
          <w:szCs w:val="24"/>
        </w:rPr>
        <w:t xml:space="preserve">78) </w:t>
      </w:r>
      <w:r w:rsidR="006646A9" w:rsidRPr="00146CDE">
        <w:rPr>
          <w:rFonts w:ascii="Times New Roman" w:hAnsi="Times New Roman"/>
          <w:sz w:val="24"/>
          <w:szCs w:val="24"/>
        </w:rPr>
        <w:t>no</w:t>
      </w:r>
      <w:r w:rsidR="00E867F9" w:rsidRPr="00146CDE">
        <w:rPr>
          <w:rFonts w:ascii="Times New Roman" w:hAnsi="Times New Roman"/>
          <w:sz w:val="24"/>
          <w:szCs w:val="24"/>
        </w:rPr>
        <w:t>s</w:t>
      </w:r>
      <w:r w:rsidR="006646A9" w:rsidRPr="00146CDE">
        <w:rPr>
          <w:rFonts w:ascii="Times New Roman" w:hAnsi="Times New Roman"/>
          <w:sz w:val="24"/>
          <w:szCs w:val="24"/>
        </w:rPr>
        <w:t xml:space="preserve"> chama atenção</w:t>
      </w:r>
      <w:r w:rsidR="00E867F9" w:rsidRPr="00146CDE">
        <w:rPr>
          <w:rFonts w:ascii="Times New Roman" w:hAnsi="Times New Roman"/>
          <w:sz w:val="24"/>
          <w:szCs w:val="24"/>
        </w:rPr>
        <w:t xml:space="preserve"> para a gradação </w:t>
      </w:r>
      <w:r w:rsidR="009C6799" w:rsidRPr="00146CDE">
        <w:rPr>
          <w:rFonts w:ascii="Times New Roman" w:hAnsi="Times New Roman"/>
          <w:sz w:val="24"/>
          <w:szCs w:val="24"/>
        </w:rPr>
        <w:t xml:space="preserve">da evolução </w:t>
      </w:r>
      <w:r w:rsidR="00E867F9" w:rsidRPr="00146CDE">
        <w:rPr>
          <w:rFonts w:ascii="Times New Roman" w:hAnsi="Times New Roman"/>
          <w:sz w:val="24"/>
          <w:szCs w:val="24"/>
        </w:rPr>
        <w:t>com a qual Ângela vai tomando forma</w:t>
      </w:r>
      <w:r>
        <w:rPr>
          <w:rFonts w:ascii="Times New Roman" w:hAnsi="Times New Roman"/>
          <w:sz w:val="24"/>
          <w:szCs w:val="24"/>
        </w:rPr>
        <w:t xml:space="preserve"> </w:t>
      </w:r>
      <w:r w:rsidR="009C6799" w:rsidRPr="00146CDE">
        <w:rPr>
          <w:rFonts w:ascii="Times New Roman" w:hAnsi="Times New Roman"/>
          <w:sz w:val="24"/>
          <w:szCs w:val="24"/>
        </w:rPr>
        <w:t xml:space="preserve">e </w:t>
      </w:r>
      <w:r w:rsidR="00E867F9" w:rsidRPr="00146CDE">
        <w:rPr>
          <w:rFonts w:ascii="Times New Roman" w:hAnsi="Times New Roman"/>
          <w:sz w:val="24"/>
          <w:szCs w:val="24"/>
        </w:rPr>
        <w:t>fôlego dentro da história. De repente</w:t>
      </w:r>
      <w:r w:rsidR="00CC0B8B">
        <w:rPr>
          <w:rFonts w:ascii="Times New Roman" w:hAnsi="Times New Roman"/>
          <w:sz w:val="24"/>
          <w:szCs w:val="24"/>
        </w:rPr>
        <w:t>,</w:t>
      </w:r>
      <w:r w:rsidR="00C13D69">
        <w:rPr>
          <w:rFonts w:ascii="Times New Roman" w:hAnsi="Times New Roman"/>
          <w:sz w:val="24"/>
          <w:szCs w:val="24"/>
        </w:rPr>
        <w:t xml:space="preserve"> nos damos conta</w:t>
      </w:r>
      <w:r w:rsidR="00E867F9" w:rsidRPr="00146CDE">
        <w:rPr>
          <w:rFonts w:ascii="Times New Roman" w:hAnsi="Times New Roman"/>
          <w:sz w:val="24"/>
          <w:szCs w:val="24"/>
        </w:rPr>
        <w:t xml:space="preserve"> </w:t>
      </w:r>
      <w:r w:rsidR="00C13D69">
        <w:rPr>
          <w:rFonts w:ascii="Times New Roman" w:hAnsi="Times New Roman"/>
          <w:sz w:val="24"/>
          <w:szCs w:val="24"/>
        </w:rPr>
        <w:t xml:space="preserve">que ela está </w:t>
      </w:r>
      <w:r w:rsidR="00E867F9" w:rsidRPr="00146CDE">
        <w:rPr>
          <w:rFonts w:ascii="Times New Roman" w:hAnsi="Times New Roman"/>
          <w:sz w:val="24"/>
          <w:szCs w:val="24"/>
        </w:rPr>
        <w:t xml:space="preserve">escrevendo seu próprio livro. De personagem </w:t>
      </w:r>
      <w:r w:rsidR="00E8611D">
        <w:rPr>
          <w:rFonts w:ascii="Times New Roman" w:hAnsi="Times New Roman"/>
          <w:sz w:val="24"/>
          <w:szCs w:val="24"/>
        </w:rPr>
        <w:lastRenderedPageBreak/>
        <w:t>à a</w:t>
      </w:r>
      <w:r w:rsidR="00E867F9" w:rsidRPr="00146CDE">
        <w:rPr>
          <w:rFonts w:ascii="Times New Roman" w:hAnsi="Times New Roman"/>
          <w:sz w:val="24"/>
          <w:szCs w:val="24"/>
        </w:rPr>
        <w:t>utora, assim</w:t>
      </w:r>
      <w:r w:rsidR="00C13D69">
        <w:rPr>
          <w:rFonts w:ascii="Times New Roman" w:hAnsi="Times New Roman"/>
          <w:sz w:val="24"/>
          <w:szCs w:val="24"/>
        </w:rPr>
        <w:t>,</w:t>
      </w:r>
      <w:r w:rsidR="00E867F9" w:rsidRPr="00146CDE">
        <w:rPr>
          <w:rFonts w:ascii="Times New Roman" w:hAnsi="Times New Roman"/>
          <w:sz w:val="24"/>
          <w:szCs w:val="24"/>
        </w:rPr>
        <w:t xml:space="preserve"> passo a passo, el</w:t>
      </w:r>
      <w:r w:rsidR="004B4E3E">
        <w:rPr>
          <w:rFonts w:ascii="Times New Roman" w:hAnsi="Times New Roman"/>
          <w:sz w:val="24"/>
          <w:szCs w:val="24"/>
        </w:rPr>
        <w:t xml:space="preserve">a </w:t>
      </w:r>
      <w:r w:rsidR="00E867F9" w:rsidRPr="00146CDE">
        <w:rPr>
          <w:rFonts w:ascii="Times New Roman" w:hAnsi="Times New Roman"/>
          <w:sz w:val="24"/>
          <w:szCs w:val="24"/>
        </w:rPr>
        <w:t>é construída e se constrói dentro do texto.</w:t>
      </w:r>
      <w:r w:rsidR="009C6799" w:rsidRPr="00146CDE">
        <w:rPr>
          <w:rFonts w:ascii="Times New Roman" w:hAnsi="Times New Roman"/>
          <w:sz w:val="24"/>
          <w:szCs w:val="24"/>
        </w:rPr>
        <w:t xml:space="preserve"> Enquanto o autor</w:t>
      </w:r>
      <w:r w:rsidR="00C13D69">
        <w:rPr>
          <w:rFonts w:ascii="Times New Roman" w:hAnsi="Times New Roman"/>
          <w:sz w:val="24"/>
          <w:szCs w:val="24"/>
        </w:rPr>
        <w:t xml:space="preserve"> </w:t>
      </w:r>
      <w:r w:rsidR="009C6799" w:rsidRPr="00146CDE">
        <w:rPr>
          <w:rFonts w:ascii="Times New Roman" w:hAnsi="Times New Roman"/>
          <w:sz w:val="24"/>
          <w:szCs w:val="24"/>
        </w:rPr>
        <w:t>está perdido como ele mesmo</w:t>
      </w:r>
      <w:r w:rsidR="00C13D69">
        <w:rPr>
          <w:rFonts w:ascii="Times New Roman" w:hAnsi="Times New Roman"/>
          <w:sz w:val="24"/>
          <w:szCs w:val="24"/>
        </w:rPr>
        <w:t xml:space="preserve"> </w:t>
      </w:r>
      <w:r w:rsidR="009C6799" w:rsidRPr="00146CDE">
        <w:rPr>
          <w:rFonts w:ascii="Times New Roman" w:hAnsi="Times New Roman"/>
          <w:sz w:val="24"/>
          <w:szCs w:val="24"/>
        </w:rPr>
        <w:t xml:space="preserve">afirma na página 52 </w:t>
      </w:r>
      <w:r w:rsidR="009C6799" w:rsidRPr="004D607F">
        <w:rPr>
          <w:rFonts w:ascii="Times New Roman" w:hAnsi="Times New Roman"/>
          <w:sz w:val="24"/>
          <w:szCs w:val="24"/>
          <w:rPrChange w:id="73" w:author="Diná Mendes Oliveira" w:date="2018-01-15T16:07:00Z">
            <w:rPr>
              <w:rFonts w:ascii="Times New Roman" w:hAnsi="Times New Roman"/>
              <w:i/>
              <w:sz w:val="24"/>
              <w:szCs w:val="24"/>
            </w:rPr>
          </w:rPrChange>
        </w:rPr>
        <w:t>“Sou um escritor enredado e perdido. Escrever é difícil porque toca nas raias do impossível”</w:t>
      </w:r>
      <w:r w:rsidR="00C13D69" w:rsidRPr="004D607F">
        <w:rPr>
          <w:rFonts w:ascii="Times New Roman" w:hAnsi="Times New Roman"/>
          <w:sz w:val="24"/>
          <w:szCs w:val="24"/>
        </w:rPr>
        <w:t>.</w:t>
      </w:r>
      <w:r w:rsidR="00C13D69">
        <w:rPr>
          <w:rFonts w:ascii="Times New Roman" w:hAnsi="Times New Roman"/>
          <w:sz w:val="24"/>
          <w:szCs w:val="24"/>
        </w:rPr>
        <w:t xml:space="preserve"> Ou seja, ele ainda está </w:t>
      </w:r>
      <w:r w:rsidR="009C6799" w:rsidRPr="00146CDE">
        <w:rPr>
          <w:rFonts w:ascii="Times New Roman" w:hAnsi="Times New Roman"/>
          <w:sz w:val="24"/>
          <w:szCs w:val="24"/>
        </w:rPr>
        <w:t>tentando se achar e escrever sua história</w:t>
      </w:r>
      <w:r w:rsidR="00C13D69">
        <w:rPr>
          <w:rFonts w:ascii="Times New Roman" w:hAnsi="Times New Roman"/>
          <w:sz w:val="24"/>
          <w:szCs w:val="24"/>
        </w:rPr>
        <w:t xml:space="preserve">, enquanto </w:t>
      </w:r>
      <w:r w:rsidR="009C6799" w:rsidRPr="00146CDE">
        <w:rPr>
          <w:rFonts w:ascii="Times New Roman" w:hAnsi="Times New Roman"/>
          <w:sz w:val="24"/>
          <w:szCs w:val="24"/>
        </w:rPr>
        <w:t xml:space="preserve">o livro de </w:t>
      </w:r>
      <w:r w:rsidRPr="00146CDE">
        <w:rPr>
          <w:rFonts w:ascii="Times New Roman" w:hAnsi="Times New Roman"/>
          <w:sz w:val="24"/>
          <w:szCs w:val="24"/>
        </w:rPr>
        <w:t>Ângela</w:t>
      </w:r>
      <w:r w:rsidR="009C6799" w:rsidRPr="00146CDE">
        <w:rPr>
          <w:rFonts w:ascii="Times New Roman" w:hAnsi="Times New Roman"/>
          <w:sz w:val="24"/>
          <w:szCs w:val="24"/>
        </w:rPr>
        <w:t xml:space="preserve"> vai ganhado corpo.</w:t>
      </w:r>
      <w:r>
        <w:rPr>
          <w:rFonts w:ascii="Times New Roman" w:hAnsi="Times New Roman"/>
          <w:sz w:val="24"/>
          <w:szCs w:val="24"/>
        </w:rPr>
        <w:t xml:space="preserve"> É a criação da criação.</w:t>
      </w:r>
    </w:p>
    <w:p w14:paraId="7A64F5C2" w14:textId="77777777" w:rsidR="00C13D69" w:rsidRDefault="00C13D69" w:rsidP="00C13D69">
      <w:pPr>
        <w:tabs>
          <w:tab w:val="left" w:pos="567"/>
        </w:tabs>
        <w:spacing w:line="360" w:lineRule="auto"/>
        <w:jc w:val="both"/>
        <w:rPr>
          <w:rFonts w:ascii="Times New Roman" w:hAnsi="Times New Roman"/>
          <w:sz w:val="24"/>
          <w:szCs w:val="24"/>
        </w:rPr>
      </w:pPr>
      <w:r>
        <w:rPr>
          <w:rFonts w:ascii="Times New Roman" w:hAnsi="Times New Roman"/>
          <w:sz w:val="24"/>
          <w:szCs w:val="24"/>
        </w:rPr>
        <w:tab/>
        <w:t>É desse modo</w:t>
      </w:r>
      <w:r w:rsidR="00CC0B8B">
        <w:rPr>
          <w:rFonts w:ascii="Times New Roman" w:hAnsi="Times New Roman"/>
          <w:sz w:val="24"/>
          <w:szCs w:val="24"/>
        </w:rPr>
        <w:t xml:space="preserve"> que </w:t>
      </w:r>
      <w:r w:rsidR="00D84027">
        <w:rPr>
          <w:rFonts w:ascii="Times New Roman" w:hAnsi="Times New Roman"/>
          <w:sz w:val="24"/>
          <w:szCs w:val="24"/>
        </w:rPr>
        <w:t>associamos</w:t>
      </w:r>
      <w:ins w:id="74" w:author="Diná Mendes Oliveira" w:date="2018-01-15T16:04:00Z">
        <w:r w:rsidR="003B1246">
          <w:rPr>
            <w:rFonts w:ascii="Times New Roman" w:hAnsi="Times New Roman"/>
            <w:sz w:val="24"/>
            <w:szCs w:val="24"/>
          </w:rPr>
          <w:t>:</w:t>
        </w:r>
      </w:ins>
      <w:r w:rsidR="00D84027">
        <w:rPr>
          <w:rFonts w:ascii="Times New Roman" w:hAnsi="Times New Roman"/>
          <w:sz w:val="24"/>
          <w:szCs w:val="24"/>
        </w:rPr>
        <w:t xml:space="preserve"> </w:t>
      </w:r>
      <w:r w:rsidR="00D84027" w:rsidRPr="00D84027">
        <w:rPr>
          <w:rFonts w:ascii="Times New Roman" w:hAnsi="Times New Roman"/>
          <w:i/>
          <w:sz w:val="24"/>
          <w:szCs w:val="24"/>
        </w:rPr>
        <w:t>Um</w:t>
      </w:r>
      <w:r w:rsidRPr="00D84027">
        <w:rPr>
          <w:rFonts w:ascii="Times New Roman" w:hAnsi="Times New Roman"/>
          <w:i/>
          <w:sz w:val="24"/>
          <w:szCs w:val="24"/>
        </w:rPr>
        <w:t xml:space="preserve"> sopro de vida</w:t>
      </w:r>
      <w:r>
        <w:rPr>
          <w:rFonts w:ascii="Times New Roman" w:hAnsi="Times New Roman"/>
          <w:sz w:val="24"/>
          <w:szCs w:val="24"/>
        </w:rPr>
        <w:t xml:space="preserve">, estrutura, </w:t>
      </w:r>
      <w:r w:rsidR="00A822DF">
        <w:rPr>
          <w:rFonts w:ascii="Times New Roman" w:hAnsi="Times New Roman"/>
          <w:sz w:val="24"/>
          <w:szCs w:val="24"/>
        </w:rPr>
        <w:t>à</w:t>
      </w:r>
      <w:r>
        <w:rPr>
          <w:rFonts w:ascii="Times New Roman" w:hAnsi="Times New Roman"/>
          <w:sz w:val="24"/>
          <w:szCs w:val="24"/>
        </w:rPr>
        <w:t xml:space="preserve"> linguagem da narrativa bíblica de Gênesis. Clarice se apropria de seu conhecimento da tradição linguística, estética da bíblia, do judaísmo, para dar em sua narrativa</w:t>
      </w:r>
      <w:r w:rsidR="00A822DF">
        <w:rPr>
          <w:rFonts w:ascii="Times New Roman" w:hAnsi="Times New Roman"/>
          <w:sz w:val="24"/>
          <w:szCs w:val="24"/>
        </w:rPr>
        <w:t>,</w:t>
      </w:r>
      <w:r>
        <w:rPr>
          <w:rFonts w:ascii="Times New Roman" w:hAnsi="Times New Roman"/>
          <w:sz w:val="24"/>
          <w:szCs w:val="24"/>
        </w:rPr>
        <w:t xml:space="preserve"> um poder maior </w:t>
      </w:r>
      <w:r w:rsidR="001722CF" w:rsidRPr="001722CF">
        <w:rPr>
          <w:rFonts w:ascii="Times New Roman" w:hAnsi="Times New Roman"/>
          <w:sz w:val="24"/>
          <w:szCs w:val="24"/>
        </w:rPr>
        <w:t>as</w:t>
      </w:r>
      <w:r w:rsidR="001722CF">
        <w:rPr>
          <w:rFonts w:ascii="Times New Roman" w:hAnsi="Times New Roman"/>
          <w:sz w:val="24"/>
          <w:szCs w:val="24"/>
        </w:rPr>
        <w:t xml:space="preserve"> </w:t>
      </w:r>
      <w:r w:rsidR="001722CF" w:rsidRPr="001722CF">
        <w:rPr>
          <w:rFonts w:ascii="Times New Roman" w:hAnsi="Times New Roman"/>
          <w:sz w:val="24"/>
          <w:szCs w:val="24"/>
        </w:rPr>
        <w:t>palavras</w:t>
      </w:r>
      <w:r w:rsidR="004C207F">
        <w:rPr>
          <w:rFonts w:ascii="Times New Roman" w:hAnsi="Times New Roman"/>
          <w:sz w:val="24"/>
          <w:szCs w:val="24"/>
        </w:rPr>
        <w:t>,</w:t>
      </w:r>
      <w:r w:rsidR="001722CF" w:rsidRPr="001722CF">
        <w:rPr>
          <w:rFonts w:ascii="Times New Roman" w:hAnsi="Times New Roman"/>
          <w:sz w:val="24"/>
          <w:szCs w:val="24"/>
        </w:rPr>
        <w:t xml:space="preserve"> </w:t>
      </w:r>
      <w:r>
        <w:rPr>
          <w:rFonts w:ascii="Times New Roman" w:hAnsi="Times New Roman"/>
          <w:sz w:val="24"/>
          <w:szCs w:val="24"/>
        </w:rPr>
        <w:t>que ganham novo valor, significados que transcendem o lugar comum. A palavra é pensada, articulada para o resultado esperado de envolver, de seduzir e nos levar a refletir sobre valores, viv</w:t>
      </w:r>
      <w:r w:rsidR="00D84027">
        <w:rPr>
          <w:rFonts w:ascii="Times New Roman" w:hAnsi="Times New Roman"/>
          <w:sz w:val="24"/>
          <w:szCs w:val="24"/>
        </w:rPr>
        <w:t>ê</w:t>
      </w:r>
      <w:r>
        <w:rPr>
          <w:rFonts w:ascii="Times New Roman" w:hAnsi="Times New Roman"/>
          <w:sz w:val="24"/>
          <w:szCs w:val="24"/>
        </w:rPr>
        <w:t>ncias</w:t>
      </w:r>
      <w:r w:rsidR="00A822DF">
        <w:rPr>
          <w:rFonts w:ascii="Times New Roman" w:hAnsi="Times New Roman"/>
          <w:sz w:val="24"/>
          <w:szCs w:val="24"/>
        </w:rPr>
        <w:t>, sobre a espiritualidade, o não dizível</w:t>
      </w:r>
      <w:r w:rsidR="009C4583">
        <w:rPr>
          <w:rFonts w:ascii="Times New Roman" w:hAnsi="Times New Roman"/>
          <w:sz w:val="24"/>
          <w:szCs w:val="24"/>
        </w:rPr>
        <w:t>, mas é possível sentir</w:t>
      </w:r>
      <w:r w:rsidR="004C207F">
        <w:rPr>
          <w:rFonts w:ascii="Times New Roman" w:hAnsi="Times New Roman"/>
          <w:sz w:val="24"/>
          <w:szCs w:val="24"/>
        </w:rPr>
        <w:t>,</w:t>
      </w:r>
      <w:r w:rsidR="009C4583">
        <w:rPr>
          <w:rFonts w:ascii="Times New Roman" w:hAnsi="Times New Roman"/>
          <w:sz w:val="24"/>
          <w:szCs w:val="24"/>
        </w:rPr>
        <w:t xml:space="preserve"> transcendendo pela linguagem, a própria linguagem</w:t>
      </w:r>
      <w:r w:rsidR="00D23C75">
        <w:rPr>
          <w:rFonts w:ascii="Times New Roman" w:hAnsi="Times New Roman"/>
          <w:sz w:val="24"/>
          <w:szCs w:val="24"/>
        </w:rPr>
        <w:t xml:space="preserve">. </w:t>
      </w:r>
    </w:p>
    <w:p w14:paraId="0E351089" w14:textId="77777777" w:rsidR="00AD775B" w:rsidRDefault="001722CF" w:rsidP="00EF6F74">
      <w:pPr>
        <w:tabs>
          <w:tab w:val="left" w:pos="567"/>
        </w:tabs>
        <w:spacing w:line="360" w:lineRule="auto"/>
        <w:jc w:val="both"/>
        <w:rPr>
          <w:rFonts w:ascii="Times New Roman" w:hAnsi="Times New Roman"/>
          <w:sz w:val="24"/>
          <w:szCs w:val="24"/>
        </w:rPr>
      </w:pPr>
      <w:r>
        <w:rPr>
          <w:rFonts w:ascii="Times New Roman" w:hAnsi="Times New Roman"/>
          <w:sz w:val="24"/>
          <w:szCs w:val="24"/>
        </w:rPr>
        <w:t xml:space="preserve"> </w:t>
      </w:r>
      <w:r w:rsidR="00D23C75">
        <w:rPr>
          <w:rFonts w:ascii="Times New Roman" w:hAnsi="Times New Roman"/>
          <w:sz w:val="24"/>
          <w:szCs w:val="24"/>
        </w:rPr>
        <w:tab/>
      </w:r>
      <w:r w:rsidRPr="001722CF">
        <w:rPr>
          <w:rFonts w:ascii="Times New Roman" w:hAnsi="Times New Roman"/>
          <w:sz w:val="24"/>
          <w:szCs w:val="24"/>
        </w:rPr>
        <w:t xml:space="preserve">Para concluir, </w:t>
      </w:r>
      <w:r w:rsidR="00D23C75">
        <w:rPr>
          <w:rFonts w:ascii="Times New Roman" w:hAnsi="Times New Roman"/>
          <w:sz w:val="24"/>
          <w:szCs w:val="24"/>
        </w:rPr>
        <w:t>a partir da estética e da temática do Antigo Testamento</w:t>
      </w:r>
      <w:r w:rsidR="00EC7B10">
        <w:rPr>
          <w:rFonts w:ascii="Times New Roman" w:hAnsi="Times New Roman"/>
          <w:sz w:val="24"/>
          <w:szCs w:val="24"/>
        </w:rPr>
        <w:t xml:space="preserve">, Clarice cria sua </w:t>
      </w:r>
      <w:r w:rsidR="00D23C75">
        <w:rPr>
          <w:rFonts w:ascii="Times New Roman" w:hAnsi="Times New Roman"/>
          <w:sz w:val="24"/>
          <w:szCs w:val="24"/>
        </w:rPr>
        <w:t xml:space="preserve">linguagem </w:t>
      </w:r>
      <w:r w:rsidR="00EC7B10">
        <w:rPr>
          <w:rFonts w:ascii="Times New Roman" w:hAnsi="Times New Roman"/>
          <w:sz w:val="24"/>
          <w:szCs w:val="24"/>
        </w:rPr>
        <w:t>em Um sopro de vida sem perder a or</w:t>
      </w:r>
      <w:r w:rsidR="00D23C75">
        <w:rPr>
          <w:rFonts w:ascii="Times New Roman" w:hAnsi="Times New Roman"/>
          <w:sz w:val="24"/>
          <w:szCs w:val="24"/>
        </w:rPr>
        <w:t>iginalidade</w:t>
      </w:r>
      <w:r w:rsidR="00EC7B10">
        <w:rPr>
          <w:rFonts w:ascii="Times New Roman" w:hAnsi="Times New Roman"/>
          <w:sz w:val="24"/>
          <w:szCs w:val="24"/>
        </w:rPr>
        <w:t xml:space="preserve">, a sua identidade, pois as marcas de sua </w:t>
      </w:r>
      <w:r w:rsidR="00D23C75">
        <w:rPr>
          <w:rFonts w:ascii="Times New Roman" w:hAnsi="Times New Roman"/>
          <w:sz w:val="24"/>
          <w:szCs w:val="24"/>
        </w:rPr>
        <w:t xml:space="preserve">autoria </w:t>
      </w:r>
      <w:r w:rsidR="00EC7B10">
        <w:rPr>
          <w:rFonts w:ascii="Times New Roman" w:hAnsi="Times New Roman"/>
          <w:sz w:val="24"/>
          <w:szCs w:val="24"/>
        </w:rPr>
        <w:t xml:space="preserve">está nas </w:t>
      </w:r>
      <w:del w:id="75" w:author="Diná Mendes Oliveira" w:date="2018-01-15T16:04:00Z">
        <w:r w:rsidR="00EC7B10" w:rsidDel="003B1246">
          <w:rPr>
            <w:rFonts w:ascii="Times New Roman" w:hAnsi="Times New Roman"/>
            <w:sz w:val="24"/>
            <w:szCs w:val="24"/>
          </w:rPr>
          <w:delText>e</w:delText>
        </w:r>
        <w:r w:rsidR="00D23C75" w:rsidDel="003B1246">
          <w:rPr>
            <w:rFonts w:ascii="Times New Roman" w:hAnsi="Times New Roman"/>
            <w:sz w:val="24"/>
            <w:szCs w:val="24"/>
          </w:rPr>
          <w:delText>xpressõe</w:delText>
        </w:r>
        <w:r w:rsidR="00EC7B10" w:rsidDel="003B1246">
          <w:rPr>
            <w:rFonts w:ascii="Times New Roman" w:hAnsi="Times New Roman"/>
            <w:sz w:val="24"/>
            <w:szCs w:val="24"/>
          </w:rPr>
          <w:delText>s</w:delText>
        </w:r>
      </w:del>
      <w:del w:id="76" w:author="Diná Mendes Oliveira" w:date="2018-01-15T14:45:00Z">
        <w:r w:rsidR="00D23C75" w:rsidDel="009E78C6">
          <w:rPr>
            <w:rFonts w:ascii="Times New Roman" w:hAnsi="Times New Roman"/>
            <w:sz w:val="24"/>
            <w:szCs w:val="24"/>
          </w:rPr>
          <w:delText xml:space="preserve"> </w:delText>
        </w:r>
        <w:commentRangeStart w:id="77"/>
        <w:r w:rsidR="00D23C75" w:rsidRPr="004C207F" w:rsidDel="009E78C6">
          <w:rPr>
            <w:rFonts w:ascii="Times New Roman" w:hAnsi="Times New Roman"/>
            <w:strike/>
            <w:sz w:val="24"/>
            <w:szCs w:val="24"/>
          </w:rPr>
          <w:delText xml:space="preserve">concisão </w:delText>
        </w:r>
      </w:del>
      <w:del w:id="78" w:author="Diná Mendes Oliveira" w:date="2018-01-15T16:04:00Z">
        <w:r w:rsidR="00EC7B10" w:rsidRPr="004C207F" w:rsidDel="003B1246">
          <w:rPr>
            <w:rFonts w:ascii="Times New Roman" w:hAnsi="Times New Roman"/>
            <w:strike/>
            <w:sz w:val="24"/>
            <w:szCs w:val="24"/>
          </w:rPr>
          <w:delText>e</w:delText>
        </w:r>
      </w:del>
      <w:commentRangeEnd w:id="77"/>
      <w:ins w:id="79" w:author="Diná Mendes Oliveira" w:date="2018-01-15T16:04:00Z">
        <w:r w:rsidR="003B1246">
          <w:rPr>
            <w:rFonts w:ascii="Times New Roman" w:hAnsi="Times New Roman"/>
            <w:sz w:val="24"/>
            <w:szCs w:val="24"/>
          </w:rPr>
          <w:t>expressões</w:t>
        </w:r>
      </w:ins>
      <w:r w:rsidR="0073105F">
        <w:rPr>
          <w:rStyle w:val="Refdecomentrio"/>
        </w:rPr>
        <w:commentReference w:id="77"/>
      </w:r>
      <w:r w:rsidR="00EC7B10">
        <w:rPr>
          <w:rFonts w:ascii="Times New Roman" w:hAnsi="Times New Roman"/>
          <w:sz w:val="24"/>
          <w:szCs w:val="24"/>
        </w:rPr>
        <w:t xml:space="preserve"> enigmáticas das palavras</w:t>
      </w:r>
      <w:r w:rsidRPr="001722CF">
        <w:rPr>
          <w:rFonts w:ascii="Times New Roman" w:hAnsi="Times New Roman"/>
          <w:sz w:val="24"/>
          <w:szCs w:val="24"/>
        </w:rPr>
        <w:t xml:space="preserve">, </w:t>
      </w:r>
      <w:r w:rsidR="00EC7B10">
        <w:rPr>
          <w:rFonts w:ascii="Times New Roman" w:hAnsi="Times New Roman"/>
          <w:sz w:val="24"/>
          <w:szCs w:val="24"/>
        </w:rPr>
        <w:t>n</w:t>
      </w:r>
      <w:r w:rsidRPr="001722CF">
        <w:rPr>
          <w:rFonts w:ascii="Times New Roman" w:hAnsi="Times New Roman"/>
          <w:sz w:val="24"/>
          <w:szCs w:val="24"/>
        </w:rPr>
        <w:t>a seleção cuidadosa</w:t>
      </w:r>
      <w:r>
        <w:rPr>
          <w:rFonts w:ascii="Times New Roman" w:hAnsi="Times New Roman"/>
          <w:sz w:val="24"/>
          <w:szCs w:val="24"/>
        </w:rPr>
        <w:t xml:space="preserve"> </w:t>
      </w:r>
      <w:r w:rsidRPr="001722CF">
        <w:rPr>
          <w:rFonts w:ascii="Times New Roman" w:hAnsi="Times New Roman"/>
          <w:sz w:val="24"/>
          <w:szCs w:val="24"/>
        </w:rPr>
        <w:t>de</w:t>
      </w:r>
      <w:r w:rsidR="00EC7B10">
        <w:rPr>
          <w:rFonts w:ascii="Times New Roman" w:hAnsi="Times New Roman"/>
          <w:sz w:val="24"/>
          <w:szCs w:val="24"/>
        </w:rPr>
        <w:t xml:space="preserve">stas, na </w:t>
      </w:r>
      <w:r w:rsidRPr="001722CF">
        <w:rPr>
          <w:rFonts w:ascii="Times New Roman" w:hAnsi="Times New Roman"/>
          <w:sz w:val="24"/>
          <w:szCs w:val="24"/>
        </w:rPr>
        <w:t xml:space="preserve">concisão </w:t>
      </w:r>
      <w:r w:rsidR="00EC7B10">
        <w:rPr>
          <w:rFonts w:ascii="Times New Roman" w:hAnsi="Times New Roman"/>
          <w:sz w:val="24"/>
          <w:szCs w:val="24"/>
        </w:rPr>
        <w:t>com a qual ela questiona o próprio G</w:t>
      </w:r>
      <w:r w:rsidR="00D84027">
        <w:rPr>
          <w:rFonts w:ascii="Times New Roman" w:hAnsi="Times New Roman"/>
          <w:sz w:val="24"/>
          <w:szCs w:val="24"/>
        </w:rPr>
        <w:t>ê</w:t>
      </w:r>
      <w:r w:rsidR="00EC7B10">
        <w:rPr>
          <w:rFonts w:ascii="Times New Roman" w:hAnsi="Times New Roman"/>
          <w:sz w:val="24"/>
          <w:szCs w:val="24"/>
        </w:rPr>
        <w:t>nesis, criando personagens que argumentam, questionam, se expõ</w:t>
      </w:r>
      <w:r w:rsidR="00D84027">
        <w:rPr>
          <w:rFonts w:ascii="Times New Roman" w:hAnsi="Times New Roman"/>
          <w:sz w:val="24"/>
          <w:szCs w:val="24"/>
        </w:rPr>
        <w:t xml:space="preserve">e </w:t>
      </w:r>
      <w:r w:rsidR="00EC7B10">
        <w:rPr>
          <w:rFonts w:ascii="Times New Roman" w:hAnsi="Times New Roman"/>
          <w:sz w:val="24"/>
          <w:szCs w:val="24"/>
        </w:rPr>
        <w:t xml:space="preserve">frente </w:t>
      </w:r>
      <w:r w:rsidR="00D84027">
        <w:rPr>
          <w:rFonts w:ascii="Times New Roman" w:hAnsi="Times New Roman"/>
          <w:sz w:val="24"/>
          <w:szCs w:val="24"/>
        </w:rPr>
        <w:t>à</w:t>
      </w:r>
      <w:r w:rsidR="00EC7B10">
        <w:rPr>
          <w:rFonts w:ascii="Times New Roman" w:hAnsi="Times New Roman"/>
          <w:sz w:val="24"/>
          <w:szCs w:val="24"/>
        </w:rPr>
        <w:t xml:space="preserve"> vida, o mistério dela, e que mesmo na condição de criatura, expõem suas dúvidas e, contrários a Adão e Eva, não se escondem e nem recebem submissos os castigos divinos. O fim de todos</w:t>
      </w:r>
      <w:r w:rsidR="004C207F">
        <w:rPr>
          <w:rFonts w:ascii="Times New Roman" w:hAnsi="Times New Roman"/>
          <w:sz w:val="24"/>
          <w:szCs w:val="24"/>
        </w:rPr>
        <w:t>,</w:t>
      </w:r>
      <w:r w:rsidR="00EC7B10">
        <w:rPr>
          <w:rFonts w:ascii="Times New Roman" w:hAnsi="Times New Roman"/>
          <w:sz w:val="24"/>
          <w:szCs w:val="24"/>
        </w:rPr>
        <w:t xml:space="preserve"> Criador e criatura se dá na mesma proporção</w:t>
      </w:r>
      <w:r w:rsidR="00D658B0">
        <w:rPr>
          <w:rFonts w:ascii="Times New Roman" w:hAnsi="Times New Roman"/>
          <w:sz w:val="24"/>
          <w:szCs w:val="24"/>
        </w:rPr>
        <w:t>: se um morre, todos morrem</w:t>
      </w:r>
      <w:r w:rsidR="004C207F">
        <w:rPr>
          <w:rFonts w:ascii="Times New Roman" w:hAnsi="Times New Roman"/>
          <w:sz w:val="24"/>
          <w:szCs w:val="24"/>
        </w:rPr>
        <w:t>,</w:t>
      </w:r>
      <w:r w:rsidR="00D658B0">
        <w:rPr>
          <w:rFonts w:ascii="Times New Roman" w:hAnsi="Times New Roman"/>
          <w:sz w:val="24"/>
          <w:szCs w:val="24"/>
        </w:rPr>
        <w:t xml:space="preserve"> e se um cai todos </w:t>
      </w:r>
      <w:r w:rsidR="00EF6F74">
        <w:rPr>
          <w:rFonts w:ascii="Times New Roman" w:hAnsi="Times New Roman"/>
          <w:sz w:val="24"/>
          <w:szCs w:val="24"/>
        </w:rPr>
        <w:t xml:space="preserve">caem, como podemos ver no texto final do livro: trecho final do livro: </w:t>
      </w:r>
      <w:r w:rsidR="00AF61E9">
        <w:rPr>
          <w:rFonts w:ascii="Times New Roman" w:hAnsi="Times New Roman"/>
          <w:sz w:val="24"/>
          <w:szCs w:val="24"/>
        </w:rPr>
        <w:t>(SV</w:t>
      </w:r>
      <w:r w:rsidR="007E4875">
        <w:rPr>
          <w:rFonts w:ascii="Times New Roman" w:hAnsi="Times New Roman"/>
          <w:sz w:val="24"/>
          <w:szCs w:val="24"/>
        </w:rPr>
        <w:t>: p. 142)</w:t>
      </w:r>
    </w:p>
    <w:p w14:paraId="24C81164" w14:textId="77777777" w:rsidR="00EF6F74" w:rsidRPr="00EF6F74" w:rsidRDefault="00EF6F74" w:rsidP="00EF6F74">
      <w:pPr>
        <w:pStyle w:val="SemEspaamento"/>
        <w:ind w:left="2268"/>
        <w:jc w:val="both"/>
        <w:rPr>
          <w:rFonts w:ascii="Times New Roman" w:hAnsi="Times New Roman"/>
        </w:rPr>
      </w:pPr>
      <w:r w:rsidRPr="00EF6F74">
        <w:rPr>
          <w:rFonts w:ascii="Times New Roman" w:hAnsi="Times New Roman"/>
        </w:rPr>
        <w:t>[Quando o olhar dele vai se distanciando de Ângela e ela fica pequena e</w:t>
      </w:r>
      <w:r>
        <w:rPr>
          <w:rFonts w:ascii="Times New Roman" w:hAnsi="Times New Roman"/>
        </w:rPr>
        <w:t xml:space="preserve"> </w:t>
      </w:r>
      <w:r w:rsidRPr="00EF6F74">
        <w:rPr>
          <w:rFonts w:ascii="Times New Roman" w:hAnsi="Times New Roman"/>
        </w:rPr>
        <w:t>desaparece, então o Autor diz:]</w:t>
      </w:r>
    </w:p>
    <w:p w14:paraId="2A4FF6F5" w14:textId="77777777" w:rsidR="00EF6F74" w:rsidRPr="00EF6F74" w:rsidRDefault="00EF6F74" w:rsidP="00EF6F74">
      <w:pPr>
        <w:pStyle w:val="SemEspaamento"/>
        <w:ind w:left="2268"/>
        <w:jc w:val="both"/>
        <w:rPr>
          <w:rFonts w:ascii="Times New Roman" w:hAnsi="Times New Roman"/>
        </w:rPr>
      </w:pPr>
      <w:r w:rsidRPr="00EF6F74">
        <w:rPr>
          <w:rFonts w:ascii="Times New Roman" w:hAnsi="Times New Roman"/>
        </w:rPr>
        <w:t>— Quanto a mim também me distancio de mim. Se a voz de Deus se</w:t>
      </w:r>
    </w:p>
    <w:p w14:paraId="58C1CF5F" w14:textId="77777777" w:rsidR="00EF6F74" w:rsidRPr="00EF6F74" w:rsidRDefault="00EF6F74" w:rsidP="00EF6F74">
      <w:pPr>
        <w:pStyle w:val="SemEspaamento"/>
        <w:ind w:left="2268"/>
        <w:jc w:val="both"/>
        <w:rPr>
          <w:rFonts w:ascii="Times New Roman" w:hAnsi="Times New Roman"/>
        </w:rPr>
      </w:pPr>
      <w:r w:rsidRPr="00EF6F74">
        <w:rPr>
          <w:rFonts w:ascii="Times New Roman" w:hAnsi="Times New Roman"/>
        </w:rPr>
        <w:t>manifesta no silêncio, eu também me calo silencioso. Adeus.</w:t>
      </w:r>
    </w:p>
    <w:p w14:paraId="1E3D5C76" w14:textId="77777777" w:rsidR="00EF6F74" w:rsidRPr="00EF6F74" w:rsidRDefault="00EF6F74" w:rsidP="00EF6F74">
      <w:pPr>
        <w:pStyle w:val="SemEspaamento"/>
        <w:ind w:left="2268"/>
        <w:jc w:val="both"/>
        <w:rPr>
          <w:rFonts w:ascii="Times New Roman" w:hAnsi="Times New Roman"/>
        </w:rPr>
      </w:pPr>
      <w:r w:rsidRPr="00EF6F74">
        <w:rPr>
          <w:rFonts w:ascii="Times New Roman" w:hAnsi="Times New Roman"/>
        </w:rPr>
        <w:t>Recuo meu olhar minha câmera e Ângela vai ficando pequena, pequena,</w:t>
      </w:r>
    </w:p>
    <w:p w14:paraId="3310D264" w14:textId="77777777" w:rsidR="00AD775B" w:rsidRPr="00EF6F74" w:rsidRDefault="00EF6F74" w:rsidP="00EF6F74">
      <w:pPr>
        <w:pStyle w:val="SemEspaamento"/>
        <w:ind w:left="2268"/>
        <w:jc w:val="both"/>
        <w:rPr>
          <w:rFonts w:ascii="Times New Roman" w:hAnsi="Times New Roman"/>
        </w:rPr>
      </w:pPr>
      <w:r w:rsidRPr="00EF6F74">
        <w:rPr>
          <w:rFonts w:ascii="Times New Roman" w:hAnsi="Times New Roman"/>
        </w:rPr>
        <w:t>menor — até que a perco de vista.</w:t>
      </w:r>
      <w:r>
        <w:rPr>
          <w:rFonts w:ascii="Times New Roman" w:hAnsi="Times New Roman"/>
        </w:rPr>
        <w:t xml:space="preserve"> </w:t>
      </w:r>
      <w:r w:rsidRPr="00EF6F74">
        <w:rPr>
          <w:rFonts w:ascii="Times New Roman" w:hAnsi="Times New Roman"/>
        </w:rPr>
        <w:t xml:space="preserve">E agora sou obrigado a me interromper </w:t>
      </w:r>
      <w:proofErr w:type="spellStart"/>
      <w:r w:rsidRPr="00EF6F74">
        <w:rPr>
          <w:rFonts w:ascii="Times New Roman" w:hAnsi="Times New Roman"/>
        </w:rPr>
        <w:t>porque</w:t>
      </w:r>
      <w:proofErr w:type="spellEnd"/>
      <w:r w:rsidRPr="00EF6F74">
        <w:rPr>
          <w:rFonts w:ascii="Times New Roman" w:hAnsi="Times New Roman"/>
        </w:rPr>
        <w:t>. Ângela interrompeu a</w:t>
      </w:r>
      <w:r>
        <w:rPr>
          <w:rFonts w:ascii="Times New Roman" w:hAnsi="Times New Roman"/>
        </w:rPr>
        <w:t xml:space="preserve"> </w:t>
      </w:r>
      <w:r w:rsidRPr="00EF6F74">
        <w:rPr>
          <w:rFonts w:ascii="Times New Roman" w:hAnsi="Times New Roman"/>
        </w:rPr>
        <w:t>vida indo para a terra. Mas não a terra em que se é enterrado e sim a terra em que</w:t>
      </w:r>
      <w:r>
        <w:rPr>
          <w:rFonts w:ascii="Times New Roman" w:hAnsi="Times New Roman"/>
        </w:rPr>
        <w:t xml:space="preserve"> </w:t>
      </w:r>
      <w:r w:rsidRPr="00EF6F74">
        <w:rPr>
          <w:rFonts w:ascii="Times New Roman" w:hAnsi="Times New Roman"/>
        </w:rPr>
        <w:t>se revive. Com chuva abundante nas florestas e o sussurro das ventanias.</w:t>
      </w:r>
      <w:r>
        <w:rPr>
          <w:rFonts w:ascii="Times New Roman" w:hAnsi="Times New Roman"/>
        </w:rPr>
        <w:t xml:space="preserve"> </w:t>
      </w:r>
      <w:r w:rsidRPr="00EF6F74">
        <w:rPr>
          <w:rFonts w:ascii="Times New Roman" w:hAnsi="Times New Roman"/>
        </w:rPr>
        <w:t>Quanto a mim, estou. Sim.</w:t>
      </w:r>
      <w:r>
        <w:rPr>
          <w:rFonts w:ascii="Times New Roman" w:hAnsi="Times New Roman"/>
        </w:rPr>
        <w:t xml:space="preserve"> </w:t>
      </w:r>
      <w:r w:rsidRPr="00EF6F74">
        <w:rPr>
          <w:rFonts w:ascii="Times New Roman" w:hAnsi="Times New Roman"/>
        </w:rPr>
        <w:t>"Eu... eu... não. Não posso acabar."</w:t>
      </w:r>
      <w:r>
        <w:rPr>
          <w:rFonts w:ascii="Times New Roman" w:hAnsi="Times New Roman"/>
        </w:rPr>
        <w:t xml:space="preserve"> </w:t>
      </w:r>
      <w:r w:rsidRPr="00EF6F74">
        <w:rPr>
          <w:rFonts w:ascii="Times New Roman" w:hAnsi="Times New Roman"/>
        </w:rPr>
        <w:t>Eu acho que...</w:t>
      </w:r>
    </w:p>
    <w:p w14:paraId="276410A9" w14:textId="77777777" w:rsidR="00AD775B" w:rsidRPr="00EF6F74" w:rsidRDefault="00AD775B" w:rsidP="00EF6F74">
      <w:pPr>
        <w:pStyle w:val="SemEspaamento"/>
        <w:ind w:left="2268"/>
        <w:jc w:val="both"/>
        <w:rPr>
          <w:rFonts w:ascii="Times New Roman" w:hAnsi="Times New Roman"/>
        </w:rPr>
      </w:pPr>
    </w:p>
    <w:p w14:paraId="44DFDE10" w14:textId="77777777" w:rsidR="00146CDE" w:rsidRDefault="004C207F" w:rsidP="004B16F9">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Conforme o texto, há o</w:t>
      </w:r>
      <w:r w:rsidR="00D84027">
        <w:rPr>
          <w:rFonts w:ascii="Times New Roman" w:hAnsi="Times New Roman"/>
          <w:sz w:val="24"/>
          <w:szCs w:val="24"/>
        </w:rPr>
        <w:t xml:space="preserve"> silenciamento</w:t>
      </w:r>
      <w:r w:rsidR="004B16F9">
        <w:rPr>
          <w:rFonts w:ascii="Times New Roman" w:hAnsi="Times New Roman"/>
          <w:sz w:val="24"/>
          <w:szCs w:val="24"/>
        </w:rPr>
        <w:t xml:space="preserve"> de todos, </w:t>
      </w:r>
      <w:r w:rsidR="00A64A27">
        <w:rPr>
          <w:rFonts w:ascii="Times New Roman" w:hAnsi="Times New Roman"/>
          <w:sz w:val="24"/>
          <w:szCs w:val="24"/>
        </w:rPr>
        <w:t xml:space="preserve">e ao sair de cena criador e criatura, encerra-se também a cena, o cenário, a peça se desfaz, ou se refaz em outro espaço. A ideia de “ir </w:t>
      </w:r>
      <w:r w:rsidR="00D41BAD">
        <w:rPr>
          <w:rFonts w:ascii="Times New Roman" w:hAnsi="Times New Roman"/>
          <w:sz w:val="24"/>
          <w:szCs w:val="24"/>
        </w:rPr>
        <w:t>à</w:t>
      </w:r>
      <w:r w:rsidR="00A64A27">
        <w:rPr>
          <w:rFonts w:ascii="Times New Roman" w:hAnsi="Times New Roman"/>
          <w:sz w:val="24"/>
          <w:szCs w:val="24"/>
        </w:rPr>
        <w:t xml:space="preserve"> terra”, não é a mesma de retornar </w:t>
      </w:r>
      <w:r w:rsidR="00D84027">
        <w:rPr>
          <w:rFonts w:ascii="Times New Roman" w:hAnsi="Times New Roman"/>
          <w:sz w:val="24"/>
          <w:szCs w:val="24"/>
        </w:rPr>
        <w:t>à</w:t>
      </w:r>
      <w:r w:rsidR="00A64A27">
        <w:rPr>
          <w:rFonts w:ascii="Times New Roman" w:hAnsi="Times New Roman"/>
          <w:sz w:val="24"/>
          <w:szCs w:val="24"/>
        </w:rPr>
        <w:t xml:space="preserve"> terra, ao pó de onde </w:t>
      </w:r>
      <w:r>
        <w:rPr>
          <w:rFonts w:ascii="Times New Roman" w:hAnsi="Times New Roman"/>
          <w:sz w:val="24"/>
          <w:szCs w:val="24"/>
        </w:rPr>
        <w:t>o homem foi formado conforme a B</w:t>
      </w:r>
      <w:r w:rsidR="00A64A27">
        <w:rPr>
          <w:rFonts w:ascii="Times New Roman" w:hAnsi="Times New Roman"/>
          <w:sz w:val="24"/>
          <w:szCs w:val="24"/>
        </w:rPr>
        <w:t xml:space="preserve">íblia, mas de uma terra onde a vida se materializa e é </w:t>
      </w:r>
      <w:r w:rsidR="00A64A27">
        <w:rPr>
          <w:rFonts w:ascii="Times New Roman" w:hAnsi="Times New Roman"/>
          <w:sz w:val="24"/>
          <w:szCs w:val="24"/>
        </w:rPr>
        <w:lastRenderedPageBreak/>
        <w:t xml:space="preserve">contínua. </w:t>
      </w:r>
      <w:r w:rsidR="00D41BAD">
        <w:rPr>
          <w:rFonts w:ascii="Times New Roman" w:hAnsi="Times New Roman"/>
          <w:sz w:val="24"/>
          <w:szCs w:val="24"/>
        </w:rPr>
        <w:t>Desse modo, Clarice Lispector dialoga com a bíblia, e numa dialética</w:t>
      </w:r>
      <w:r w:rsidR="004B0A6D">
        <w:rPr>
          <w:rFonts w:ascii="Times New Roman" w:hAnsi="Times New Roman"/>
          <w:sz w:val="24"/>
          <w:szCs w:val="24"/>
        </w:rPr>
        <w:t xml:space="preserve"> impressionante</w:t>
      </w:r>
      <w:r>
        <w:rPr>
          <w:rFonts w:ascii="Times New Roman" w:hAnsi="Times New Roman"/>
          <w:sz w:val="24"/>
          <w:szCs w:val="24"/>
        </w:rPr>
        <w:t>,</w:t>
      </w:r>
      <w:r w:rsidR="004B0A6D">
        <w:rPr>
          <w:rFonts w:ascii="Times New Roman" w:hAnsi="Times New Roman"/>
          <w:sz w:val="24"/>
          <w:szCs w:val="24"/>
        </w:rPr>
        <w:t xml:space="preserve"> em que tudo na obra (estrutura narrativa, linguagem, personagens)</w:t>
      </w:r>
      <w:r>
        <w:rPr>
          <w:rFonts w:ascii="Times New Roman" w:hAnsi="Times New Roman"/>
          <w:sz w:val="24"/>
          <w:szCs w:val="24"/>
        </w:rPr>
        <w:t xml:space="preserve"> </w:t>
      </w:r>
      <w:r w:rsidR="004B0A6D">
        <w:rPr>
          <w:rFonts w:ascii="Times New Roman" w:hAnsi="Times New Roman"/>
          <w:sz w:val="24"/>
          <w:szCs w:val="24"/>
        </w:rPr>
        <w:t>se reportam ao texto bíblico, a partir de uma interpretação concisa e responsável da Clarice leitora, porém</w:t>
      </w:r>
      <w:r>
        <w:rPr>
          <w:rFonts w:ascii="Times New Roman" w:hAnsi="Times New Roman"/>
          <w:sz w:val="24"/>
          <w:szCs w:val="24"/>
        </w:rPr>
        <w:t>,</w:t>
      </w:r>
      <w:r w:rsidR="004B0A6D">
        <w:rPr>
          <w:rFonts w:ascii="Times New Roman" w:hAnsi="Times New Roman"/>
          <w:sz w:val="24"/>
          <w:szCs w:val="24"/>
        </w:rPr>
        <w:t xml:space="preserve"> suas reflexões ultrapassam os limites da subjetividade, pois aborda</w:t>
      </w:r>
      <w:r>
        <w:rPr>
          <w:rFonts w:ascii="Times New Roman" w:hAnsi="Times New Roman"/>
          <w:sz w:val="24"/>
          <w:szCs w:val="24"/>
        </w:rPr>
        <w:t>m</w:t>
      </w:r>
      <w:r w:rsidR="004B0A6D">
        <w:rPr>
          <w:rFonts w:ascii="Times New Roman" w:hAnsi="Times New Roman"/>
          <w:sz w:val="24"/>
          <w:szCs w:val="24"/>
        </w:rPr>
        <w:t xml:space="preserve"> temas e conflitos humanos, infindos e universais. </w:t>
      </w:r>
      <w:r w:rsidR="004B16F9">
        <w:rPr>
          <w:rFonts w:ascii="Times New Roman" w:hAnsi="Times New Roman"/>
          <w:sz w:val="24"/>
          <w:szCs w:val="24"/>
        </w:rPr>
        <w:t xml:space="preserve">   </w:t>
      </w:r>
    </w:p>
    <w:p w14:paraId="5B56EE44" w14:textId="77777777" w:rsidR="00146CDE" w:rsidRDefault="004C207F" w:rsidP="004B16F9">
      <w:pPr>
        <w:autoSpaceDE w:val="0"/>
        <w:autoSpaceDN w:val="0"/>
        <w:adjustRightInd w:val="0"/>
        <w:spacing w:after="0" w:line="360" w:lineRule="auto"/>
        <w:ind w:firstLine="708"/>
        <w:jc w:val="both"/>
        <w:rPr>
          <w:rFonts w:ascii="Times New Roman" w:hAnsi="Times New Roman"/>
          <w:sz w:val="24"/>
          <w:szCs w:val="24"/>
        </w:rPr>
      </w:pPr>
      <w:r>
        <w:rPr>
          <w:rFonts w:ascii="Times New Roman" w:hAnsi="Times New Roman"/>
          <w:sz w:val="24"/>
          <w:szCs w:val="24"/>
        </w:rPr>
        <w:t xml:space="preserve">  </w:t>
      </w:r>
    </w:p>
    <w:p w14:paraId="30FF9A78" w14:textId="77777777" w:rsidR="00146CDE" w:rsidDel="003B1246" w:rsidRDefault="00146CDE" w:rsidP="004B16F9">
      <w:pPr>
        <w:autoSpaceDE w:val="0"/>
        <w:autoSpaceDN w:val="0"/>
        <w:adjustRightInd w:val="0"/>
        <w:spacing w:after="0" w:line="360" w:lineRule="auto"/>
        <w:ind w:firstLine="708"/>
        <w:jc w:val="both"/>
        <w:rPr>
          <w:del w:id="80" w:author="Diná Mendes Oliveira" w:date="2018-01-15T16:05:00Z"/>
          <w:rFonts w:ascii="Times New Roman" w:hAnsi="Times New Roman"/>
          <w:sz w:val="24"/>
          <w:szCs w:val="24"/>
        </w:rPr>
      </w:pPr>
    </w:p>
    <w:p w14:paraId="58D5B96C" w14:textId="77777777" w:rsidR="00146CDE" w:rsidDel="003B1246" w:rsidRDefault="00146CDE" w:rsidP="00735522">
      <w:pPr>
        <w:autoSpaceDE w:val="0"/>
        <w:autoSpaceDN w:val="0"/>
        <w:adjustRightInd w:val="0"/>
        <w:spacing w:after="0" w:line="360" w:lineRule="auto"/>
        <w:ind w:firstLine="708"/>
        <w:jc w:val="center"/>
        <w:rPr>
          <w:del w:id="81" w:author="Diná Mendes Oliveira" w:date="2018-01-15T16:05:00Z"/>
          <w:rFonts w:ascii="Times New Roman" w:hAnsi="Times New Roman"/>
          <w:sz w:val="24"/>
          <w:szCs w:val="24"/>
        </w:rPr>
      </w:pPr>
    </w:p>
    <w:p w14:paraId="1A37372F" w14:textId="77777777" w:rsidR="00146CDE" w:rsidDel="003B1246" w:rsidRDefault="00146CDE" w:rsidP="00735522">
      <w:pPr>
        <w:autoSpaceDE w:val="0"/>
        <w:autoSpaceDN w:val="0"/>
        <w:adjustRightInd w:val="0"/>
        <w:spacing w:after="0" w:line="360" w:lineRule="auto"/>
        <w:ind w:firstLine="708"/>
        <w:jc w:val="center"/>
        <w:rPr>
          <w:del w:id="82" w:author="Diná Mendes Oliveira" w:date="2018-01-15T16:05:00Z"/>
          <w:rFonts w:ascii="Times New Roman" w:hAnsi="Times New Roman"/>
          <w:sz w:val="24"/>
          <w:szCs w:val="24"/>
        </w:rPr>
      </w:pPr>
    </w:p>
    <w:p w14:paraId="534CBC79" w14:textId="77777777" w:rsidR="00146CDE" w:rsidDel="00FF1B59" w:rsidRDefault="00146CDE" w:rsidP="00735522">
      <w:pPr>
        <w:autoSpaceDE w:val="0"/>
        <w:autoSpaceDN w:val="0"/>
        <w:adjustRightInd w:val="0"/>
        <w:spacing w:after="0" w:line="360" w:lineRule="auto"/>
        <w:ind w:firstLine="708"/>
        <w:jc w:val="center"/>
        <w:rPr>
          <w:del w:id="83" w:author="Edileuza" w:date="2018-01-13T17:13:00Z"/>
          <w:rFonts w:ascii="Times New Roman" w:hAnsi="Times New Roman"/>
          <w:sz w:val="24"/>
          <w:szCs w:val="24"/>
        </w:rPr>
      </w:pPr>
    </w:p>
    <w:p w14:paraId="41E742DA" w14:textId="77777777" w:rsidR="00146CDE" w:rsidDel="00FF1B59" w:rsidRDefault="00146CDE" w:rsidP="00735522">
      <w:pPr>
        <w:autoSpaceDE w:val="0"/>
        <w:autoSpaceDN w:val="0"/>
        <w:adjustRightInd w:val="0"/>
        <w:spacing w:after="0" w:line="360" w:lineRule="auto"/>
        <w:ind w:firstLine="708"/>
        <w:jc w:val="center"/>
        <w:rPr>
          <w:del w:id="84" w:author="Edileuza" w:date="2018-01-13T17:13:00Z"/>
          <w:rFonts w:ascii="Times New Roman" w:hAnsi="Times New Roman"/>
          <w:sz w:val="24"/>
          <w:szCs w:val="24"/>
        </w:rPr>
      </w:pPr>
    </w:p>
    <w:p w14:paraId="5FFC7751" w14:textId="77777777" w:rsidR="00146CDE" w:rsidDel="003B1246" w:rsidRDefault="00146CDE" w:rsidP="00735522">
      <w:pPr>
        <w:autoSpaceDE w:val="0"/>
        <w:autoSpaceDN w:val="0"/>
        <w:adjustRightInd w:val="0"/>
        <w:spacing w:after="0" w:line="360" w:lineRule="auto"/>
        <w:ind w:firstLine="708"/>
        <w:jc w:val="center"/>
        <w:rPr>
          <w:del w:id="85" w:author="Diná Mendes Oliveira" w:date="2018-01-15T16:05:00Z"/>
          <w:rFonts w:ascii="Times New Roman" w:hAnsi="Times New Roman"/>
          <w:sz w:val="24"/>
          <w:szCs w:val="24"/>
        </w:rPr>
      </w:pPr>
    </w:p>
    <w:p w14:paraId="737A3B42" w14:textId="77777777" w:rsidR="00146CDE" w:rsidDel="003B1246" w:rsidRDefault="00146CDE" w:rsidP="00735522">
      <w:pPr>
        <w:autoSpaceDE w:val="0"/>
        <w:autoSpaceDN w:val="0"/>
        <w:adjustRightInd w:val="0"/>
        <w:spacing w:after="0" w:line="360" w:lineRule="auto"/>
        <w:ind w:firstLine="708"/>
        <w:jc w:val="center"/>
        <w:rPr>
          <w:del w:id="86" w:author="Diná Mendes Oliveira" w:date="2018-01-15T16:05:00Z"/>
          <w:rFonts w:ascii="Times New Roman" w:hAnsi="Times New Roman"/>
          <w:sz w:val="24"/>
          <w:szCs w:val="24"/>
        </w:rPr>
      </w:pPr>
    </w:p>
    <w:p w14:paraId="33405534" w14:textId="77777777" w:rsidR="00146CDE" w:rsidDel="003B1246" w:rsidRDefault="00146CDE" w:rsidP="00735522">
      <w:pPr>
        <w:autoSpaceDE w:val="0"/>
        <w:autoSpaceDN w:val="0"/>
        <w:adjustRightInd w:val="0"/>
        <w:spacing w:after="0" w:line="360" w:lineRule="auto"/>
        <w:ind w:firstLine="708"/>
        <w:jc w:val="center"/>
        <w:rPr>
          <w:del w:id="87" w:author="Diná Mendes Oliveira" w:date="2018-01-15T16:05:00Z"/>
          <w:rFonts w:ascii="Times New Roman" w:hAnsi="Times New Roman"/>
          <w:sz w:val="24"/>
          <w:szCs w:val="24"/>
        </w:rPr>
      </w:pPr>
    </w:p>
    <w:p w14:paraId="46117A0A" w14:textId="77777777" w:rsidR="00146CDE" w:rsidDel="003B1246" w:rsidRDefault="00146CDE" w:rsidP="00735522">
      <w:pPr>
        <w:autoSpaceDE w:val="0"/>
        <w:autoSpaceDN w:val="0"/>
        <w:adjustRightInd w:val="0"/>
        <w:spacing w:after="0" w:line="360" w:lineRule="auto"/>
        <w:ind w:firstLine="708"/>
        <w:jc w:val="center"/>
        <w:rPr>
          <w:del w:id="88" w:author="Diná Mendes Oliveira" w:date="2018-01-15T16:05:00Z"/>
          <w:rFonts w:ascii="Times New Roman" w:hAnsi="Times New Roman"/>
          <w:sz w:val="24"/>
          <w:szCs w:val="24"/>
        </w:rPr>
      </w:pPr>
    </w:p>
    <w:p w14:paraId="2783BCC8" w14:textId="77777777" w:rsidR="00146CDE" w:rsidDel="003B1246" w:rsidRDefault="00146CDE" w:rsidP="00735522">
      <w:pPr>
        <w:autoSpaceDE w:val="0"/>
        <w:autoSpaceDN w:val="0"/>
        <w:adjustRightInd w:val="0"/>
        <w:spacing w:after="0" w:line="360" w:lineRule="auto"/>
        <w:ind w:firstLine="708"/>
        <w:jc w:val="center"/>
        <w:rPr>
          <w:del w:id="89" w:author="Diná Mendes Oliveira" w:date="2018-01-15T16:05:00Z"/>
          <w:rFonts w:ascii="Times New Roman" w:hAnsi="Times New Roman"/>
          <w:sz w:val="24"/>
          <w:szCs w:val="24"/>
        </w:rPr>
      </w:pPr>
    </w:p>
    <w:p w14:paraId="03EE14C2" w14:textId="77777777" w:rsidR="00146CDE" w:rsidDel="00FF1B59" w:rsidRDefault="00146CDE" w:rsidP="00735522">
      <w:pPr>
        <w:autoSpaceDE w:val="0"/>
        <w:autoSpaceDN w:val="0"/>
        <w:adjustRightInd w:val="0"/>
        <w:spacing w:after="0" w:line="360" w:lineRule="auto"/>
        <w:ind w:firstLine="708"/>
        <w:jc w:val="center"/>
        <w:rPr>
          <w:del w:id="90" w:author="Edileuza" w:date="2018-01-13T17:13:00Z"/>
          <w:rFonts w:ascii="Times New Roman" w:hAnsi="Times New Roman"/>
          <w:sz w:val="24"/>
          <w:szCs w:val="24"/>
        </w:rPr>
      </w:pPr>
    </w:p>
    <w:p w14:paraId="5F9F109F" w14:textId="77777777" w:rsidR="00146CDE" w:rsidDel="00FF1B59" w:rsidRDefault="00146CDE" w:rsidP="00735522">
      <w:pPr>
        <w:autoSpaceDE w:val="0"/>
        <w:autoSpaceDN w:val="0"/>
        <w:adjustRightInd w:val="0"/>
        <w:spacing w:after="0" w:line="360" w:lineRule="auto"/>
        <w:ind w:firstLine="708"/>
        <w:jc w:val="center"/>
        <w:rPr>
          <w:del w:id="91" w:author="Edileuza" w:date="2018-01-13T17:13:00Z"/>
          <w:rFonts w:ascii="Times New Roman" w:hAnsi="Times New Roman"/>
          <w:sz w:val="24"/>
          <w:szCs w:val="24"/>
        </w:rPr>
      </w:pPr>
    </w:p>
    <w:p w14:paraId="744D7BCD" w14:textId="77777777" w:rsidR="00146CDE" w:rsidDel="00FF1B59" w:rsidRDefault="00146CDE" w:rsidP="00735522">
      <w:pPr>
        <w:autoSpaceDE w:val="0"/>
        <w:autoSpaceDN w:val="0"/>
        <w:adjustRightInd w:val="0"/>
        <w:spacing w:after="0" w:line="360" w:lineRule="auto"/>
        <w:ind w:firstLine="708"/>
        <w:jc w:val="center"/>
        <w:rPr>
          <w:del w:id="92" w:author="Edileuza" w:date="2018-01-13T17:13:00Z"/>
          <w:rFonts w:ascii="Times New Roman" w:hAnsi="Times New Roman"/>
          <w:sz w:val="24"/>
          <w:szCs w:val="24"/>
        </w:rPr>
      </w:pPr>
    </w:p>
    <w:p w14:paraId="5B9351B8" w14:textId="77777777" w:rsidR="00C04D9F" w:rsidDel="00FF1B59" w:rsidRDefault="00C04D9F" w:rsidP="00735522">
      <w:pPr>
        <w:autoSpaceDE w:val="0"/>
        <w:autoSpaceDN w:val="0"/>
        <w:adjustRightInd w:val="0"/>
        <w:spacing w:after="0" w:line="360" w:lineRule="auto"/>
        <w:ind w:firstLine="708"/>
        <w:jc w:val="center"/>
        <w:rPr>
          <w:del w:id="93" w:author="Edileuza" w:date="2018-01-13T17:13:00Z"/>
          <w:rFonts w:ascii="Times New Roman" w:hAnsi="Times New Roman"/>
          <w:sz w:val="24"/>
          <w:szCs w:val="24"/>
        </w:rPr>
      </w:pPr>
    </w:p>
    <w:p w14:paraId="3DB2EF90" w14:textId="77777777" w:rsidR="00C04D9F" w:rsidDel="00FF1B59" w:rsidRDefault="00C04D9F" w:rsidP="00735522">
      <w:pPr>
        <w:autoSpaceDE w:val="0"/>
        <w:autoSpaceDN w:val="0"/>
        <w:adjustRightInd w:val="0"/>
        <w:spacing w:after="0" w:line="360" w:lineRule="auto"/>
        <w:ind w:firstLine="708"/>
        <w:jc w:val="center"/>
        <w:rPr>
          <w:del w:id="94" w:author="Edileuza" w:date="2018-01-13T17:13:00Z"/>
          <w:rFonts w:ascii="Times New Roman" w:hAnsi="Times New Roman"/>
          <w:sz w:val="24"/>
          <w:szCs w:val="24"/>
        </w:rPr>
      </w:pPr>
    </w:p>
    <w:p w14:paraId="149D3A7C" w14:textId="77777777" w:rsidR="00C04D9F" w:rsidDel="00FF1B59" w:rsidRDefault="00C04D9F" w:rsidP="00735522">
      <w:pPr>
        <w:autoSpaceDE w:val="0"/>
        <w:autoSpaceDN w:val="0"/>
        <w:adjustRightInd w:val="0"/>
        <w:spacing w:after="0" w:line="360" w:lineRule="auto"/>
        <w:ind w:firstLine="708"/>
        <w:jc w:val="center"/>
        <w:rPr>
          <w:del w:id="95" w:author="Edileuza" w:date="2018-01-13T17:13:00Z"/>
          <w:rFonts w:ascii="Times New Roman" w:hAnsi="Times New Roman"/>
          <w:sz w:val="24"/>
          <w:szCs w:val="24"/>
        </w:rPr>
      </w:pPr>
    </w:p>
    <w:p w14:paraId="6ED97259" w14:textId="77777777" w:rsidR="00C04D9F" w:rsidDel="00FF1B59" w:rsidRDefault="00C04D9F" w:rsidP="00735522">
      <w:pPr>
        <w:autoSpaceDE w:val="0"/>
        <w:autoSpaceDN w:val="0"/>
        <w:adjustRightInd w:val="0"/>
        <w:spacing w:after="0" w:line="360" w:lineRule="auto"/>
        <w:ind w:firstLine="708"/>
        <w:jc w:val="center"/>
        <w:rPr>
          <w:del w:id="96" w:author="Edileuza" w:date="2018-01-13T17:13:00Z"/>
          <w:rFonts w:ascii="Times New Roman" w:hAnsi="Times New Roman"/>
          <w:sz w:val="24"/>
          <w:szCs w:val="24"/>
        </w:rPr>
      </w:pPr>
    </w:p>
    <w:p w14:paraId="2704AF3A" w14:textId="77777777" w:rsidR="00C04D9F" w:rsidDel="00FF1B59" w:rsidRDefault="00C04D9F" w:rsidP="00735522">
      <w:pPr>
        <w:autoSpaceDE w:val="0"/>
        <w:autoSpaceDN w:val="0"/>
        <w:adjustRightInd w:val="0"/>
        <w:spacing w:after="0" w:line="360" w:lineRule="auto"/>
        <w:ind w:firstLine="708"/>
        <w:jc w:val="center"/>
        <w:rPr>
          <w:del w:id="97" w:author="Edileuza" w:date="2018-01-13T17:13:00Z"/>
          <w:rFonts w:ascii="Times New Roman" w:hAnsi="Times New Roman"/>
          <w:sz w:val="24"/>
          <w:szCs w:val="24"/>
        </w:rPr>
      </w:pPr>
    </w:p>
    <w:p w14:paraId="79C31750" w14:textId="77777777" w:rsidR="00C04D9F" w:rsidDel="00FF1B59" w:rsidRDefault="00C04D9F" w:rsidP="00735522">
      <w:pPr>
        <w:autoSpaceDE w:val="0"/>
        <w:autoSpaceDN w:val="0"/>
        <w:adjustRightInd w:val="0"/>
        <w:spacing w:after="0" w:line="360" w:lineRule="auto"/>
        <w:ind w:firstLine="708"/>
        <w:jc w:val="center"/>
        <w:rPr>
          <w:del w:id="98" w:author="Edileuza" w:date="2018-01-13T17:13:00Z"/>
          <w:rFonts w:ascii="Times New Roman" w:hAnsi="Times New Roman"/>
          <w:sz w:val="24"/>
          <w:szCs w:val="24"/>
        </w:rPr>
      </w:pPr>
    </w:p>
    <w:p w14:paraId="4C6250B2" w14:textId="77777777" w:rsidR="00C04D9F" w:rsidDel="003B1246" w:rsidRDefault="00C04D9F" w:rsidP="00735522">
      <w:pPr>
        <w:autoSpaceDE w:val="0"/>
        <w:autoSpaceDN w:val="0"/>
        <w:adjustRightInd w:val="0"/>
        <w:spacing w:after="0" w:line="360" w:lineRule="auto"/>
        <w:ind w:firstLine="708"/>
        <w:jc w:val="center"/>
        <w:rPr>
          <w:del w:id="99" w:author="Diná Mendes Oliveira" w:date="2018-01-15T16:05:00Z"/>
          <w:rFonts w:ascii="Times New Roman" w:hAnsi="Times New Roman"/>
          <w:sz w:val="24"/>
          <w:szCs w:val="24"/>
        </w:rPr>
      </w:pPr>
    </w:p>
    <w:p w14:paraId="72BEA795" w14:textId="77777777" w:rsidR="00146CDE" w:rsidDel="003B1246" w:rsidRDefault="00146CDE" w:rsidP="00735522">
      <w:pPr>
        <w:autoSpaceDE w:val="0"/>
        <w:autoSpaceDN w:val="0"/>
        <w:adjustRightInd w:val="0"/>
        <w:spacing w:after="0" w:line="360" w:lineRule="auto"/>
        <w:ind w:firstLine="708"/>
        <w:jc w:val="center"/>
        <w:rPr>
          <w:del w:id="100" w:author="Diná Mendes Oliveira" w:date="2018-01-15T16:05:00Z"/>
          <w:rFonts w:ascii="Times New Roman" w:hAnsi="Times New Roman"/>
          <w:sz w:val="24"/>
          <w:szCs w:val="24"/>
        </w:rPr>
      </w:pPr>
    </w:p>
    <w:p w14:paraId="1730070D" w14:textId="77777777" w:rsidR="00C04D9F" w:rsidDel="003B1246" w:rsidRDefault="00C04D9F" w:rsidP="00735522">
      <w:pPr>
        <w:autoSpaceDE w:val="0"/>
        <w:autoSpaceDN w:val="0"/>
        <w:adjustRightInd w:val="0"/>
        <w:spacing w:after="0" w:line="360" w:lineRule="auto"/>
        <w:ind w:firstLine="708"/>
        <w:jc w:val="center"/>
        <w:rPr>
          <w:del w:id="101" w:author="Diná Mendes Oliveira" w:date="2018-01-15T16:05:00Z"/>
          <w:rFonts w:ascii="Times New Roman" w:hAnsi="Times New Roman"/>
          <w:sz w:val="24"/>
          <w:szCs w:val="24"/>
        </w:rPr>
      </w:pPr>
    </w:p>
    <w:p w14:paraId="288B4462" w14:textId="77777777" w:rsidR="00A028EB" w:rsidRPr="006510A8" w:rsidRDefault="004B0A6D" w:rsidP="00A028EB">
      <w:pPr>
        <w:rPr>
          <w:rFonts w:ascii="Times New Roman" w:hAnsi="Times New Roman"/>
          <w:sz w:val="24"/>
          <w:szCs w:val="24"/>
        </w:rPr>
      </w:pPr>
      <w:r>
        <w:rPr>
          <w:rFonts w:ascii="Times New Roman" w:hAnsi="Times New Roman"/>
          <w:sz w:val="24"/>
          <w:szCs w:val="24"/>
        </w:rPr>
        <w:t>R</w:t>
      </w:r>
      <w:r w:rsidR="00A028EB" w:rsidRPr="006510A8">
        <w:rPr>
          <w:rFonts w:ascii="Times New Roman" w:hAnsi="Times New Roman"/>
          <w:sz w:val="24"/>
          <w:szCs w:val="24"/>
        </w:rPr>
        <w:t>EFERENCIAIS TEÓRICO</w:t>
      </w:r>
      <w:r w:rsidR="004C207F">
        <w:rPr>
          <w:rFonts w:ascii="Times New Roman" w:hAnsi="Times New Roman"/>
          <w:sz w:val="24"/>
          <w:szCs w:val="24"/>
        </w:rPr>
        <w:t>S</w:t>
      </w:r>
    </w:p>
    <w:p w14:paraId="01CB2219" w14:textId="031ED24E" w:rsidR="00A028EB" w:rsidRPr="00A028EB" w:rsidDel="00DF4E9E" w:rsidRDefault="00A028EB" w:rsidP="00A028EB">
      <w:pPr>
        <w:rPr>
          <w:del w:id="102" w:author="Diná Mendes Oliveira" w:date="2018-09-28T10:49:00Z"/>
        </w:rPr>
      </w:pPr>
    </w:p>
    <w:p w14:paraId="68E7B8ED" w14:textId="77777777" w:rsidR="00A028EB" w:rsidRPr="00A028EB" w:rsidRDefault="00A028EB" w:rsidP="00A028EB">
      <w:pPr>
        <w:spacing w:line="360" w:lineRule="auto"/>
        <w:jc w:val="both"/>
        <w:rPr>
          <w:rFonts w:ascii="Times New Roman" w:hAnsi="Times New Roman"/>
          <w:sz w:val="24"/>
          <w:szCs w:val="24"/>
        </w:rPr>
      </w:pPr>
      <w:r w:rsidRPr="00A028EB">
        <w:rPr>
          <w:rFonts w:ascii="Times New Roman" w:hAnsi="Times New Roman"/>
          <w:sz w:val="24"/>
          <w:szCs w:val="24"/>
        </w:rPr>
        <w:t>A Bíblia Sagrada, Antigo e Novo Testamento. Trans. João Ferreira de Almeida. Ed. revista e atualizada no Brasil, Brasília: Sociedade Bíblica do Brasil, 1969.</w:t>
      </w:r>
    </w:p>
    <w:p w14:paraId="1CAE3D82" w14:textId="77777777" w:rsidR="00A028EB" w:rsidRPr="00A6264E" w:rsidRDefault="00A028EB" w:rsidP="00A028EB">
      <w:pPr>
        <w:spacing w:line="360" w:lineRule="auto"/>
        <w:jc w:val="both"/>
        <w:rPr>
          <w:rFonts w:ascii="Times New Roman" w:hAnsi="Times New Roman"/>
          <w:sz w:val="24"/>
          <w:szCs w:val="24"/>
          <w:lang w:val="en-US"/>
          <w:rPrChange w:id="103" w:author="Edileuza" w:date="2018-01-13T16:32:00Z">
            <w:rPr>
              <w:rFonts w:ascii="Times New Roman" w:hAnsi="Times New Roman"/>
              <w:sz w:val="24"/>
              <w:szCs w:val="24"/>
            </w:rPr>
          </w:rPrChange>
        </w:rPr>
      </w:pPr>
      <w:r w:rsidRPr="00A6264E">
        <w:rPr>
          <w:rFonts w:ascii="Times New Roman" w:hAnsi="Times New Roman"/>
          <w:sz w:val="24"/>
          <w:szCs w:val="24"/>
          <w:lang w:val="en-US"/>
          <w:rPrChange w:id="104" w:author="Edileuza" w:date="2018-01-13T16:32:00Z">
            <w:rPr>
              <w:rFonts w:ascii="Times New Roman" w:hAnsi="Times New Roman"/>
              <w:sz w:val="24"/>
              <w:szCs w:val="24"/>
            </w:rPr>
          </w:rPrChange>
        </w:rPr>
        <w:t>ALTER, Robert. The Art of Biblical Narrative. New York: Basic Books, Inc., Publishers, 1981.</w:t>
      </w:r>
    </w:p>
    <w:p w14:paraId="637A73CC" w14:textId="77777777" w:rsidR="00A028EB" w:rsidRDefault="004C207F" w:rsidP="00A028EB">
      <w:pPr>
        <w:spacing w:line="360" w:lineRule="auto"/>
        <w:jc w:val="both"/>
        <w:rPr>
          <w:rFonts w:ascii="Times New Roman" w:hAnsi="Times New Roman"/>
          <w:sz w:val="24"/>
          <w:szCs w:val="24"/>
        </w:rPr>
      </w:pPr>
      <w:r>
        <w:rPr>
          <w:rFonts w:ascii="Times New Roman" w:hAnsi="Times New Roman"/>
          <w:sz w:val="24"/>
          <w:szCs w:val="24"/>
        </w:rPr>
        <w:t>CA</w:t>
      </w:r>
      <w:r w:rsidR="00A028EB" w:rsidRPr="00A028EB">
        <w:rPr>
          <w:rFonts w:ascii="Times New Roman" w:hAnsi="Times New Roman"/>
          <w:sz w:val="24"/>
          <w:szCs w:val="24"/>
        </w:rPr>
        <w:t xml:space="preserve">NDIDO, Antonio. "No Raiar de Clarice Lispector", </w:t>
      </w:r>
      <w:r w:rsidR="00A028EB" w:rsidRPr="00D84027">
        <w:rPr>
          <w:rFonts w:ascii="Times New Roman" w:hAnsi="Times New Roman"/>
          <w:i/>
          <w:sz w:val="24"/>
          <w:szCs w:val="24"/>
        </w:rPr>
        <w:t>Vários Escritos</w:t>
      </w:r>
      <w:r w:rsidR="00A028EB" w:rsidRPr="00A028EB">
        <w:rPr>
          <w:rFonts w:ascii="Times New Roman" w:hAnsi="Times New Roman"/>
          <w:sz w:val="24"/>
          <w:szCs w:val="24"/>
        </w:rPr>
        <w:t>. São Paulo: Livraria Duas Cidades, 1970. 123-131.</w:t>
      </w:r>
    </w:p>
    <w:p w14:paraId="6BB95590" w14:textId="77777777" w:rsidR="006048EE" w:rsidRDefault="006048EE" w:rsidP="00A028EB">
      <w:pPr>
        <w:spacing w:line="360" w:lineRule="auto"/>
        <w:jc w:val="both"/>
        <w:rPr>
          <w:rFonts w:ascii="Times New Roman" w:hAnsi="Times New Roman"/>
          <w:sz w:val="24"/>
          <w:szCs w:val="24"/>
        </w:rPr>
      </w:pPr>
      <w:r w:rsidRPr="006048EE">
        <w:rPr>
          <w:rFonts w:ascii="Times New Roman" w:hAnsi="Times New Roman"/>
          <w:sz w:val="24"/>
          <w:szCs w:val="24"/>
        </w:rPr>
        <w:t>Clarice., Lispector, (</w:t>
      </w:r>
      <w:r>
        <w:rPr>
          <w:rFonts w:ascii="Times New Roman" w:hAnsi="Times New Roman"/>
          <w:sz w:val="24"/>
          <w:szCs w:val="24"/>
        </w:rPr>
        <w:t>1</w:t>
      </w:r>
      <w:r w:rsidRPr="006048EE">
        <w:rPr>
          <w:rFonts w:ascii="Times New Roman" w:hAnsi="Times New Roman"/>
          <w:sz w:val="24"/>
          <w:szCs w:val="24"/>
        </w:rPr>
        <w:t>978). </w:t>
      </w:r>
      <w:hyperlink r:id="rId11" w:history="1">
        <w:r w:rsidRPr="00D84027">
          <w:rPr>
            <w:rStyle w:val="Hyperlink"/>
            <w:rFonts w:ascii="Times New Roman" w:hAnsi="Times New Roman"/>
            <w:i/>
            <w:iCs/>
            <w:color w:val="auto"/>
            <w:sz w:val="24"/>
            <w:szCs w:val="24"/>
            <w:u w:val="none"/>
          </w:rPr>
          <w:t>Um sopro de vida</w:t>
        </w:r>
        <w:r w:rsidRPr="006048EE">
          <w:rPr>
            <w:rStyle w:val="Hyperlink"/>
            <w:rFonts w:ascii="Times New Roman" w:hAnsi="Times New Roman"/>
            <w:iCs/>
            <w:color w:val="auto"/>
            <w:sz w:val="24"/>
            <w:szCs w:val="24"/>
            <w:u w:val="none"/>
          </w:rPr>
          <w:t>: pulsações</w:t>
        </w:r>
      </w:hyperlink>
      <w:r w:rsidRPr="006048EE">
        <w:rPr>
          <w:rFonts w:ascii="Times New Roman" w:hAnsi="Times New Roman"/>
          <w:sz w:val="24"/>
          <w:szCs w:val="24"/>
        </w:rPr>
        <w:t>. Rio de Janeiro: Rocco. </w:t>
      </w:r>
      <w:r w:rsidRPr="00A028EB">
        <w:rPr>
          <w:rFonts w:ascii="Times New Roman" w:hAnsi="Times New Roman"/>
          <w:sz w:val="24"/>
          <w:szCs w:val="24"/>
        </w:rPr>
        <w:t xml:space="preserve"> </w:t>
      </w:r>
    </w:p>
    <w:p w14:paraId="40146A33" w14:textId="77777777" w:rsidR="006048EE" w:rsidRPr="00A6264E" w:rsidRDefault="006048EE" w:rsidP="00A028EB">
      <w:pPr>
        <w:spacing w:line="360" w:lineRule="auto"/>
        <w:jc w:val="both"/>
        <w:rPr>
          <w:rFonts w:ascii="Times New Roman" w:hAnsi="Times New Roman"/>
          <w:sz w:val="24"/>
          <w:szCs w:val="24"/>
          <w:lang w:val="en-US"/>
          <w:rPrChange w:id="105" w:author="Edileuza" w:date="2018-01-13T16:32:00Z">
            <w:rPr>
              <w:rFonts w:ascii="Times New Roman" w:hAnsi="Times New Roman"/>
              <w:sz w:val="24"/>
              <w:szCs w:val="24"/>
            </w:rPr>
          </w:rPrChange>
        </w:rPr>
      </w:pPr>
      <w:r w:rsidRPr="00995703">
        <w:rPr>
          <w:rFonts w:ascii="Times New Roman" w:hAnsi="Times New Roman"/>
          <w:sz w:val="24"/>
          <w:szCs w:val="24"/>
        </w:rPr>
        <w:t>DE SÁ, Olga</w:t>
      </w:r>
      <w:r w:rsidR="00995703" w:rsidRPr="00995703">
        <w:rPr>
          <w:rFonts w:ascii="Times New Roman" w:hAnsi="Times New Roman"/>
          <w:sz w:val="24"/>
          <w:szCs w:val="24"/>
        </w:rPr>
        <w:t xml:space="preserve">. </w:t>
      </w:r>
      <w:hyperlink r:id="rId12" w:history="1">
        <w:r w:rsidR="00995703" w:rsidRPr="00995703">
          <w:rPr>
            <w:rStyle w:val="Hyperlink"/>
            <w:rFonts w:ascii="Times New Roman" w:hAnsi="Times New Roman"/>
            <w:color w:val="auto"/>
            <w:sz w:val="24"/>
            <w:szCs w:val="24"/>
            <w:u w:val="none"/>
          </w:rPr>
          <w:t xml:space="preserve">Clarice Lispector: </w:t>
        </w:r>
        <w:r w:rsidR="00995703" w:rsidRPr="00D84027">
          <w:rPr>
            <w:rStyle w:val="Hyperlink"/>
            <w:rFonts w:ascii="Times New Roman" w:hAnsi="Times New Roman"/>
            <w:i/>
            <w:color w:val="auto"/>
            <w:sz w:val="24"/>
            <w:szCs w:val="24"/>
            <w:u w:val="none"/>
          </w:rPr>
          <w:t>a travessia do oposto</w:t>
        </w:r>
      </w:hyperlink>
      <w:r w:rsidR="00995703" w:rsidRPr="00995703">
        <w:rPr>
          <w:rFonts w:ascii="Times New Roman" w:hAnsi="Times New Roman"/>
          <w:sz w:val="24"/>
          <w:szCs w:val="24"/>
        </w:rPr>
        <w:t xml:space="preserve">. </w:t>
      </w:r>
      <w:proofErr w:type="spellStart"/>
      <w:r w:rsidR="00995703" w:rsidRPr="00A6264E">
        <w:rPr>
          <w:rFonts w:ascii="Times New Roman" w:hAnsi="Times New Roman"/>
          <w:sz w:val="24"/>
          <w:szCs w:val="24"/>
          <w:lang w:val="en-US"/>
          <w:rPrChange w:id="106" w:author="Edileuza" w:date="2018-01-13T16:32:00Z">
            <w:rPr>
              <w:rFonts w:ascii="Times New Roman" w:hAnsi="Times New Roman"/>
              <w:sz w:val="24"/>
              <w:szCs w:val="24"/>
            </w:rPr>
          </w:rPrChange>
        </w:rPr>
        <w:t>Págs</w:t>
      </w:r>
      <w:proofErr w:type="spellEnd"/>
      <w:r w:rsidR="00995703" w:rsidRPr="00A6264E">
        <w:rPr>
          <w:rFonts w:ascii="Times New Roman" w:hAnsi="Times New Roman"/>
          <w:sz w:val="24"/>
          <w:szCs w:val="24"/>
          <w:lang w:val="en-US"/>
          <w:rPrChange w:id="107" w:author="Edileuza" w:date="2018-01-13T16:32:00Z">
            <w:rPr>
              <w:rFonts w:ascii="Times New Roman" w:hAnsi="Times New Roman"/>
              <w:sz w:val="24"/>
              <w:szCs w:val="24"/>
            </w:rPr>
          </w:rPrChange>
        </w:rPr>
        <w:t>. 199-239</w:t>
      </w:r>
    </w:p>
    <w:p w14:paraId="6A3B0E27" w14:textId="77777777" w:rsidR="00A028EB" w:rsidRPr="00D84027" w:rsidRDefault="00A028EB" w:rsidP="00A028EB">
      <w:pPr>
        <w:spacing w:line="360" w:lineRule="auto"/>
        <w:jc w:val="both"/>
        <w:rPr>
          <w:rFonts w:ascii="Times New Roman" w:hAnsi="Times New Roman"/>
          <w:i/>
          <w:sz w:val="24"/>
          <w:szCs w:val="24"/>
        </w:rPr>
      </w:pPr>
      <w:r w:rsidRPr="00A6264E">
        <w:rPr>
          <w:rFonts w:ascii="Times New Roman" w:hAnsi="Times New Roman"/>
          <w:sz w:val="24"/>
          <w:szCs w:val="24"/>
          <w:lang w:val="en-US"/>
          <w:rPrChange w:id="108" w:author="Edileuza" w:date="2018-01-13T16:32:00Z">
            <w:rPr>
              <w:rFonts w:ascii="Times New Roman" w:hAnsi="Times New Roman"/>
              <w:sz w:val="24"/>
              <w:szCs w:val="24"/>
            </w:rPr>
          </w:rPrChange>
        </w:rPr>
        <w:t xml:space="preserve">FRYE, Northrop. The Great Code: </w:t>
      </w:r>
      <w:r w:rsidRPr="00A6264E">
        <w:rPr>
          <w:rFonts w:ascii="Times New Roman" w:hAnsi="Times New Roman"/>
          <w:i/>
          <w:sz w:val="24"/>
          <w:szCs w:val="24"/>
          <w:lang w:val="en-US"/>
          <w:rPrChange w:id="109" w:author="Edileuza" w:date="2018-01-13T16:32:00Z">
            <w:rPr>
              <w:rFonts w:ascii="Times New Roman" w:hAnsi="Times New Roman"/>
              <w:i/>
              <w:sz w:val="24"/>
              <w:szCs w:val="24"/>
            </w:rPr>
          </w:rPrChange>
        </w:rPr>
        <w:t>The Bible and Literature. San Diego: Harcourt Brace Jovanovich,</w:t>
      </w:r>
      <w:r w:rsidRPr="00A6264E">
        <w:rPr>
          <w:rFonts w:ascii="Times New Roman" w:hAnsi="Times New Roman"/>
          <w:sz w:val="24"/>
          <w:szCs w:val="24"/>
          <w:lang w:val="en-US"/>
          <w:rPrChange w:id="110" w:author="Edileuza" w:date="2018-01-13T16:32:00Z">
            <w:rPr>
              <w:rFonts w:ascii="Times New Roman" w:hAnsi="Times New Roman"/>
              <w:sz w:val="24"/>
              <w:szCs w:val="24"/>
            </w:rPr>
          </w:rPrChange>
        </w:rPr>
        <w:t xml:space="preserve"> 1983</w:t>
      </w:r>
      <w:r w:rsidR="006510A8" w:rsidRPr="00A6264E">
        <w:rPr>
          <w:rFonts w:ascii="Times New Roman" w:hAnsi="Times New Roman"/>
          <w:sz w:val="24"/>
          <w:szCs w:val="24"/>
          <w:lang w:val="en-US"/>
          <w:rPrChange w:id="111" w:author="Edileuza" w:date="2018-01-13T16:32:00Z">
            <w:rPr>
              <w:rFonts w:ascii="Times New Roman" w:hAnsi="Times New Roman"/>
              <w:sz w:val="24"/>
              <w:szCs w:val="24"/>
            </w:rPr>
          </w:rPrChange>
        </w:rPr>
        <w:t>, in</w:t>
      </w:r>
      <w:r w:rsidR="00995703" w:rsidRPr="00A6264E">
        <w:rPr>
          <w:rFonts w:ascii="Times New Roman" w:hAnsi="Times New Roman"/>
          <w:sz w:val="24"/>
          <w:szCs w:val="24"/>
          <w:lang w:val="en-US"/>
          <w:rPrChange w:id="112" w:author="Edileuza" w:date="2018-01-13T16:32:00Z">
            <w:rPr>
              <w:rFonts w:ascii="Times New Roman" w:hAnsi="Times New Roman"/>
              <w:sz w:val="24"/>
              <w:szCs w:val="24"/>
            </w:rPr>
          </w:rPrChange>
        </w:rPr>
        <w:t xml:space="preserve"> VIEIRA, Nelson H.  </w:t>
      </w:r>
      <w:r w:rsidR="00995703" w:rsidRPr="00D84027">
        <w:rPr>
          <w:rFonts w:ascii="Times New Roman" w:hAnsi="Times New Roman"/>
          <w:i/>
          <w:sz w:val="24"/>
          <w:szCs w:val="24"/>
        </w:rPr>
        <w:t>A Linguagem Espiritual de Clarice L</w:t>
      </w:r>
      <w:r w:rsidR="00C04D9F" w:rsidRPr="00D84027">
        <w:rPr>
          <w:rFonts w:ascii="Times New Roman" w:hAnsi="Times New Roman"/>
          <w:i/>
          <w:sz w:val="24"/>
          <w:szCs w:val="24"/>
        </w:rPr>
        <w:t>is</w:t>
      </w:r>
      <w:r w:rsidR="00995703" w:rsidRPr="00D84027">
        <w:rPr>
          <w:rFonts w:ascii="Times New Roman" w:hAnsi="Times New Roman"/>
          <w:i/>
          <w:sz w:val="24"/>
          <w:szCs w:val="24"/>
        </w:rPr>
        <w:t>pector</w:t>
      </w:r>
      <w:r w:rsidR="00C04D9F" w:rsidRPr="00D84027">
        <w:rPr>
          <w:rFonts w:ascii="Times New Roman" w:hAnsi="Times New Roman"/>
          <w:i/>
          <w:sz w:val="24"/>
          <w:szCs w:val="24"/>
        </w:rPr>
        <w:t>, 1878.</w:t>
      </w:r>
    </w:p>
    <w:p w14:paraId="769AD005" w14:textId="77777777" w:rsidR="00C04D9F" w:rsidRPr="00D84027" w:rsidRDefault="00C04D9F" w:rsidP="00A028EB">
      <w:pPr>
        <w:spacing w:line="360" w:lineRule="auto"/>
        <w:jc w:val="both"/>
        <w:rPr>
          <w:rFonts w:ascii="Times New Roman" w:hAnsi="Times New Roman"/>
          <w:i/>
          <w:sz w:val="24"/>
          <w:szCs w:val="24"/>
        </w:rPr>
      </w:pPr>
    </w:p>
    <w:p w14:paraId="2C2B5890" w14:textId="77777777" w:rsidR="006048EE" w:rsidRPr="00A028EB" w:rsidRDefault="006048EE" w:rsidP="00A028EB">
      <w:pPr>
        <w:spacing w:line="360" w:lineRule="auto"/>
        <w:jc w:val="both"/>
        <w:rPr>
          <w:rFonts w:ascii="Times New Roman" w:hAnsi="Times New Roman"/>
          <w:sz w:val="24"/>
          <w:szCs w:val="24"/>
        </w:rPr>
      </w:pPr>
    </w:p>
    <w:p w14:paraId="15F152D3" w14:textId="77777777" w:rsidR="00146CDE" w:rsidRDefault="00146CDE" w:rsidP="00735522">
      <w:pPr>
        <w:autoSpaceDE w:val="0"/>
        <w:autoSpaceDN w:val="0"/>
        <w:adjustRightInd w:val="0"/>
        <w:spacing w:after="0" w:line="360" w:lineRule="auto"/>
        <w:ind w:firstLine="708"/>
        <w:jc w:val="center"/>
        <w:rPr>
          <w:rFonts w:ascii="Times New Roman" w:hAnsi="Times New Roman"/>
          <w:sz w:val="24"/>
          <w:szCs w:val="24"/>
        </w:rPr>
      </w:pPr>
    </w:p>
    <w:p w14:paraId="66031934" w14:textId="77777777" w:rsidR="00146CDE" w:rsidRDefault="00146CDE" w:rsidP="00735522">
      <w:pPr>
        <w:autoSpaceDE w:val="0"/>
        <w:autoSpaceDN w:val="0"/>
        <w:adjustRightInd w:val="0"/>
        <w:spacing w:after="0" w:line="360" w:lineRule="auto"/>
        <w:ind w:firstLine="708"/>
        <w:jc w:val="center"/>
        <w:rPr>
          <w:rFonts w:ascii="Times New Roman" w:hAnsi="Times New Roman"/>
          <w:sz w:val="24"/>
          <w:szCs w:val="24"/>
        </w:rPr>
      </w:pPr>
    </w:p>
    <w:p w14:paraId="1FEAD4B5" w14:textId="77777777" w:rsidR="00624B18" w:rsidRPr="002E6018" w:rsidRDefault="00624B18" w:rsidP="002E6018">
      <w:pPr>
        <w:pStyle w:val="PargrafodaLista"/>
        <w:tabs>
          <w:tab w:val="left" w:pos="3119"/>
        </w:tabs>
        <w:spacing w:line="360" w:lineRule="auto"/>
        <w:jc w:val="both"/>
        <w:rPr>
          <w:rFonts w:ascii="Times New Roman" w:hAnsi="Times New Roman"/>
          <w:sz w:val="24"/>
          <w:szCs w:val="24"/>
        </w:rPr>
      </w:pPr>
    </w:p>
    <w:p w14:paraId="0EEEDE0D" w14:textId="77777777" w:rsidR="00095967" w:rsidRPr="002E6018" w:rsidRDefault="00095967" w:rsidP="002E6018">
      <w:pPr>
        <w:tabs>
          <w:tab w:val="left" w:pos="3119"/>
        </w:tabs>
        <w:spacing w:line="360" w:lineRule="auto"/>
        <w:jc w:val="both"/>
        <w:rPr>
          <w:rFonts w:ascii="Times New Roman" w:hAnsi="Times New Roman"/>
          <w:sz w:val="24"/>
          <w:szCs w:val="24"/>
        </w:rPr>
      </w:pPr>
    </w:p>
    <w:p w14:paraId="7CC95855" w14:textId="77777777" w:rsidR="003D41E5" w:rsidRPr="002E6018" w:rsidRDefault="003D41E5" w:rsidP="002E6018">
      <w:pPr>
        <w:tabs>
          <w:tab w:val="left" w:pos="3119"/>
        </w:tabs>
        <w:spacing w:line="360" w:lineRule="auto"/>
        <w:jc w:val="both"/>
        <w:rPr>
          <w:rFonts w:ascii="Times New Roman" w:hAnsi="Times New Roman"/>
          <w:b/>
          <w:sz w:val="24"/>
          <w:szCs w:val="24"/>
        </w:rPr>
      </w:pPr>
    </w:p>
    <w:p w14:paraId="534EBD3F" w14:textId="44634316" w:rsidR="003D41E5" w:rsidRPr="002E6018" w:rsidDel="004D607F" w:rsidRDefault="003D41E5" w:rsidP="002E6018">
      <w:pPr>
        <w:tabs>
          <w:tab w:val="left" w:pos="3119"/>
        </w:tabs>
        <w:spacing w:line="360" w:lineRule="auto"/>
        <w:jc w:val="both"/>
        <w:rPr>
          <w:del w:id="113" w:author="Diná Mendes Oliveira" w:date="2018-01-15T16:08:00Z"/>
          <w:rFonts w:ascii="Times New Roman" w:hAnsi="Times New Roman"/>
          <w:sz w:val="24"/>
          <w:szCs w:val="24"/>
        </w:rPr>
      </w:pPr>
    </w:p>
    <w:p w14:paraId="0EBF0A35" w14:textId="77777777" w:rsidR="00466514" w:rsidRPr="002E6018" w:rsidRDefault="00466514" w:rsidP="002E6018">
      <w:pPr>
        <w:tabs>
          <w:tab w:val="left" w:pos="3119"/>
        </w:tabs>
        <w:spacing w:line="360" w:lineRule="auto"/>
        <w:jc w:val="both"/>
        <w:rPr>
          <w:rFonts w:ascii="Times New Roman" w:hAnsi="Times New Roman"/>
          <w:sz w:val="24"/>
          <w:szCs w:val="24"/>
        </w:rPr>
      </w:pPr>
    </w:p>
    <w:sectPr w:rsidR="00466514" w:rsidRPr="002E6018" w:rsidSect="00D22AB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Edileuza" w:date="2018-01-13T16:35:00Z" w:initials="E">
    <w:p w14:paraId="0C74FF20" w14:textId="77777777" w:rsidR="00C478E5" w:rsidRDefault="00C478E5">
      <w:pPr>
        <w:pStyle w:val="Textodecomentrio"/>
      </w:pPr>
      <w:r>
        <w:rPr>
          <w:rStyle w:val="Refdecomentrio"/>
        </w:rPr>
        <w:annotationRef/>
      </w:r>
      <w:proofErr w:type="spellStart"/>
      <w:r>
        <w:t>Vc</w:t>
      </w:r>
      <w:proofErr w:type="spellEnd"/>
      <w:r>
        <w:t xml:space="preserve"> pode deixá-la como </w:t>
      </w:r>
      <w:proofErr w:type="spellStart"/>
      <w:r>
        <w:t>co-autora</w:t>
      </w:r>
      <w:proofErr w:type="spellEnd"/>
      <w:r>
        <w:t>. Como orientadora não.</w:t>
      </w:r>
    </w:p>
  </w:comment>
  <w:comment w:id="39" w:author="Edileuza" w:date="2018-01-13T16:50:00Z" w:initials="E">
    <w:p w14:paraId="7F6C1FC6" w14:textId="77777777" w:rsidR="007C1E7F" w:rsidRDefault="007C1E7F">
      <w:pPr>
        <w:pStyle w:val="Textodecomentrio"/>
      </w:pPr>
      <w:r>
        <w:rPr>
          <w:rStyle w:val="Refdecomentrio"/>
        </w:rPr>
        <w:annotationRef/>
      </w:r>
      <w:r>
        <w:t>Citação com menos de 3 linhas fica no corpus do texto entre aspas.</w:t>
      </w:r>
    </w:p>
  </w:comment>
  <w:comment w:id="49" w:author="Edileuza" w:date="2018-01-13T16:52:00Z" w:initials="E">
    <w:p w14:paraId="720BF520" w14:textId="77777777" w:rsidR="007C1E7F" w:rsidRDefault="007C1E7F">
      <w:pPr>
        <w:pStyle w:val="Textodecomentrio"/>
      </w:pPr>
      <w:r>
        <w:rPr>
          <w:rStyle w:val="Refdecomentrio"/>
        </w:rPr>
        <w:annotationRef/>
      </w:r>
      <w:r>
        <w:t>referenciar</w:t>
      </w:r>
    </w:p>
  </w:comment>
  <w:comment w:id="67" w:author="Edileuza" w:date="2018-01-13T17:05:00Z" w:initials="E">
    <w:p w14:paraId="4FC7B2C0" w14:textId="77777777" w:rsidR="00FA044A" w:rsidRDefault="00FA044A">
      <w:pPr>
        <w:pStyle w:val="Textodecomentrio"/>
      </w:pPr>
      <w:r>
        <w:rPr>
          <w:rStyle w:val="Refdecomentrio"/>
        </w:rPr>
        <w:annotationRef/>
      </w:r>
      <w:r>
        <w:t>¿¿¿¿¿¿¿¿</w:t>
      </w:r>
    </w:p>
  </w:comment>
  <w:comment w:id="77" w:author="Edileuza" w:date="2018-01-13T17:11:00Z" w:initials="E">
    <w:p w14:paraId="3B215FC5" w14:textId="77777777" w:rsidR="0073105F" w:rsidRDefault="0073105F">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4FF20" w15:done="0"/>
  <w15:commentEx w15:paraId="7F6C1FC6" w15:done="0"/>
  <w15:commentEx w15:paraId="720BF520" w15:done="0"/>
  <w15:commentEx w15:paraId="4FC7B2C0" w15:done="0"/>
  <w15:commentEx w15:paraId="3B215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4FF20" w16cid:durableId="1E073AD4"/>
  <w16cid:commentId w16cid:paraId="7F6C1FC6" w16cid:durableId="1E073AD5"/>
  <w16cid:commentId w16cid:paraId="720BF520" w16cid:durableId="1E073AD6"/>
  <w16cid:commentId w16cid:paraId="4FC7B2C0" w16cid:durableId="1E073AD7"/>
  <w16cid:commentId w16cid:paraId="3B215FC5" w16cid:durableId="1E073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AE58" w14:textId="77777777" w:rsidR="0076615A" w:rsidRDefault="0076615A" w:rsidP="00E74FE3">
      <w:pPr>
        <w:spacing w:after="0" w:line="240" w:lineRule="auto"/>
      </w:pPr>
      <w:r>
        <w:separator/>
      </w:r>
    </w:p>
  </w:endnote>
  <w:endnote w:type="continuationSeparator" w:id="0">
    <w:p w14:paraId="65559397" w14:textId="77777777" w:rsidR="0076615A" w:rsidRDefault="0076615A" w:rsidP="00E7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9215C" w14:textId="77777777" w:rsidR="0076615A" w:rsidRDefault="0076615A" w:rsidP="00E74FE3">
      <w:pPr>
        <w:spacing w:after="0" w:line="240" w:lineRule="auto"/>
      </w:pPr>
      <w:r>
        <w:separator/>
      </w:r>
    </w:p>
  </w:footnote>
  <w:footnote w:type="continuationSeparator" w:id="0">
    <w:p w14:paraId="40C5A904" w14:textId="77777777" w:rsidR="0076615A" w:rsidRDefault="0076615A" w:rsidP="00E74FE3">
      <w:pPr>
        <w:spacing w:after="0" w:line="240" w:lineRule="auto"/>
      </w:pPr>
      <w:r>
        <w:continuationSeparator/>
      </w:r>
    </w:p>
  </w:footnote>
  <w:footnote w:id="1">
    <w:p w14:paraId="24554117" w14:textId="77777777" w:rsidR="00666829" w:rsidRPr="002150B0" w:rsidRDefault="00666829" w:rsidP="00666829">
      <w:pPr>
        <w:pStyle w:val="Textodenotadefim"/>
        <w:jc w:val="both"/>
        <w:rPr>
          <w:ins w:id="5" w:author="Diná Mendes Oliveira" w:date="2018-01-15T15:50:00Z"/>
          <w:rFonts w:ascii="Times New Roman" w:hAnsi="Times New Roman"/>
        </w:rPr>
      </w:pPr>
      <w:ins w:id="6" w:author="Diná Mendes Oliveira" w:date="2018-01-15T15:50:00Z">
        <w:r>
          <w:rPr>
            <w:rStyle w:val="Refdenotaderodap"/>
          </w:rPr>
          <w:footnoteRef/>
        </w:r>
        <w:r>
          <w:t xml:space="preserve"> </w:t>
        </w:r>
        <w:r w:rsidRPr="002150B0">
          <w:rPr>
            <w:rFonts w:ascii="Times New Roman" w:hAnsi="Times New Roman"/>
          </w:rPr>
          <w:t xml:space="preserve">Formada em Letras pela UERN, especialista em Linguística Aplicada- UERN, Mestrado Profissional em Letras- UERN e aluna do doutorado em Letras – PPGL – UERN. </w:t>
        </w:r>
        <w:r>
          <w:fldChar w:fldCharType="begin"/>
        </w:r>
        <w:r>
          <w:instrText xml:space="preserve"> HYPERLINK "mailto:dinaeeduardo@hotmail.com" </w:instrText>
        </w:r>
        <w:r>
          <w:fldChar w:fldCharType="separate"/>
        </w:r>
        <w:r w:rsidRPr="002150B0">
          <w:rPr>
            <w:rStyle w:val="Hyperlink"/>
            <w:rFonts w:ascii="Times New Roman" w:hAnsi="Times New Roman"/>
          </w:rPr>
          <w:t>dinaeeduardo@hotmail.com</w:t>
        </w:r>
        <w:r>
          <w:rPr>
            <w:rStyle w:val="Hyperlink"/>
            <w:rFonts w:ascii="Times New Roman" w:hAnsi="Times New Roman"/>
          </w:rPr>
          <w:fldChar w:fldCharType="end"/>
        </w:r>
        <w:r w:rsidRPr="002150B0">
          <w:rPr>
            <w:rFonts w:ascii="Times New Roman" w:hAnsi="Times New Roman"/>
          </w:rPr>
          <w:t xml:space="preserve"> </w:t>
        </w:r>
      </w:ins>
    </w:p>
    <w:p w14:paraId="75AEC6B9" w14:textId="77777777" w:rsidR="00666829" w:rsidRPr="002150B0" w:rsidRDefault="00666829" w:rsidP="00666829">
      <w:pPr>
        <w:pStyle w:val="Textodenotaderodap"/>
        <w:jc w:val="both"/>
        <w:rPr>
          <w:ins w:id="7" w:author="Diná Mendes Oliveira" w:date="2018-01-15T15:50:00Z"/>
          <w:rFonts w:ascii="Times New Roman" w:hAnsi="Times New Roman"/>
        </w:rPr>
      </w:pPr>
    </w:p>
  </w:footnote>
  <w:footnote w:id="2">
    <w:p w14:paraId="4D0AB053" w14:textId="77777777" w:rsidR="00666829" w:rsidRPr="00F21795" w:rsidRDefault="00666829" w:rsidP="00666829">
      <w:pPr>
        <w:pStyle w:val="Textodenotaderodap"/>
        <w:jc w:val="both"/>
        <w:rPr>
          <w:ins w:id="10" w:author="Diná Mendes Oliveira" w:date="2018-01-15T15:50:00Z"/>
          <w:rFonts w:ascii="Times New Roman" w:hAnsi="Times New Roman"/>
        </w:rPr>
      </w:pPr>
      <w:ins w:id="11" w:author="Diná Mendes Oliveira" w:date="2018-01-15T15:50:00Z">
        <w:r w:rsidRPr="002150B0">
          <w:rPr>
            <w:rStyle w:val="Refdenotaderodap"/>
            <w:rFonts w:ascii="Times New Roman" w:hAnsi="Times New Roman"/>
          </w:rPr>
          <w:footnoteRef/>
        </w:r>
        <w:r w:rsidRPr="002150B0">
          <w:rPr>
            <w:rFonts w:ascii="Times New Roman" w:hAnsi="Times New Roman"/>
          </w:rPr>
          <w:t xml:space="preserve"> </w:t>
        </w:r>
        <w:r w:rsidRPr="00F21795">
          <w:rPr>
            <w:rFonts w:ascii="Times New Roman" w:hAnsi="Times New Roman"/>
          </w:rPr>
          <w:t xml:space="preserve">Professora do Departamento de Letras Vernáculas da Universidade do Estado do Rio Grande do Norte- UERN. Professora e coordenadora do Programa de </w:t>
        </w:r>
        <w:proofErr w:type="gramStart"/>
        <w:r w:rsidRPr="00F21795">
          <w:rPr>
            <w:rFonts w:ascii="Times New Roman" w:hAnsi="Times New Roman"/>
          </w:rPr>
          <w:t>Pós Graduação</w:t>
        </w:r>
        <w:proofErr w:type="gramEnd"/>
        <w:r w:rsidRPr="00F21795">
          <w:rPr>
            <w:rFonts w:ascii="Times New Roman" w:hAnsi="Times New Roman"/>
          </w:rPr>
          <w:t xml:space="preserve"> em Letras, PPGL - UERN. Professora do Mestrado profissional em Letras – PROFLETRAS - UERN. Professora colaboradora do Programa de </w:t>
        </w:r>
        <w:proofErr w:type="gramStart"/>
        <w:r w:rsidRPr="00F21795">
          <w:rPr>
            <w:rFonts w:ascii="Times New Roman" w:hAnsi="Times New Roman"/>
          </w:rPr>
          <w:t>Pós Graduação</w:t>
        </w:r>
        <w:proofErr w:type="gramEnd"/>
        <w:r w:rsidRPr="00F21795">
          <w:rPr>
            <w:rFonts w:ascii="Times New Roman" w:hAnsi="Times New Roman"/>
          </w:rPr>
          <w:t xml:space="preserve"> em Ensino – PPGE-UERN.</w:t>
        </w:r>
        <w:r>
          <w:fldChar w:fldCharType="begin"/>
        </w:r>
        <w:r>
          <w:instrText xml:space="preserve"> HYPERLINK "mailto:edileuzacostauern@gmail.com" </w:instrText>
        </w:r>
        <w:r>
          <w:fldChar w:fldCharType="separate"/>
        </w:r>
        <w:r w:rsidRPr="00F21795">
          <w:rPr>
            <w:rFonts w:ascii="Times New Roman" w:hAnsi="Times New Roman"/>
            <w:color w:val="0563C1"/>
            <w:u w:val="single"/>
          </w:rPr>
          <w:t>edileuzacostauern@gmail.com</w:t>
        </w:r>
        <w:r>
          <w:rPr>
            <w:rFonts w:ascii="Times New Roman" w:hAnsi="Times New Roman"/>
            <w:color w:val="0563C1"/>
            <w:u w:val="single"/>
          </w:rPr>
          <w:fldChar w:fldCharType="end"/>
        </w:r>
        <w:r w:rsidRPr="00F21795">
          <w:rPr>
            <w:rFonts w:ascii="Times New Roman" w:hAnsi="Times New Roman"/>
          </w:rPr>
          <w:t xml:space="preserve"> </w:t>
        </w:r>
      </w:ins>
    </w:p>
    <w:p w14:paraId="2E1B4994" w14:textId="77777777" w:rsidR="00666829" w:rsidRPr="002150B0" w:rsidRDefault="00666829" w:rsidP="00666829">
      <w:pPr>
        <w:pStyle w:val="Textodenotaderodap"/>
        <w:rPr>
          <w:ins w:id="12" w:author="Diná Mendes Oliveira" w:date="2018-01-15T15:50:00Z"/>
          <w:rFonts w:ascii="Times New Roman" w:hAnsi="Times New Roman"/>
        </w:rPr>
      </w:pPr>
    </w:p>
    <w:p w14:paraId="67E27C0B" w14:textId="77777777" w:rsidR="00666829" w:rsidRPr="002150B0" w:rsidRDefault="00666829" w:rsidP="00666829">
      <w:pPr>
        <w:pStyle w:val="Textodenotaderodap"/>
        <w:rPr>
          <w:ins w:id="13" w:author="Diná Mendes Oliveira" w:date="2018-01-15T15:50:00Z"/>
          <w:rFonts w:ascii="Times New Roman" w:hAnsi="Times New Roman"/>
        </w:rPr>
      </w:pPr>
    </w:p>
  </w:footnote>
  <w:footnote w:id="3">
    <w:p w14:paraId="76BDA48F" w14:textId="77777777" w:rsidR="00E74FE3" w:rsidRPr="00216FB5" w:rsidDel="00666829" w:rsidRDefault="00E74FE3" w:rsidP="00E74FE3">
      <w:pPr>
        <w:pStyle w:val="Textodenotadefim1"/>
        <w:jc w:val="both"/>
        <w:rPr>
          <w:del w:id="18" w:author="Diná Mendes Oliveira" w:date="2018-01-15T15:50:00Z"/>
          <w:rFonts w:ascii="Arial" w:hAnsi="Arial" w:cs="Arial"/>
        </w:rPr>
      </w:pPr>
      <w:del w:id="19" w:author="Diná Mendes Oliveira" w:date="2018-01-15T15:50:00Z">
        <w:r w:rsidDel="00666829">
          <w:rPr>
            <w:rStyle w:val="Refdenotaderodap"/>
          </w:rPr>
          <w:footnoteRef/>
        </w:r>
        <w:r w:rsidDel="00666829">
          <w:delText xml:space="preserve"> </w:delText>
        </w:r>
        <w:r w:rsidRPr="00216FB5" w:rsidDel="00666829">
          <w:rPr>
            <w:rFonts w:ascii="Arial" w:hAnsi="Arial" w:cs="Arial"/>
          </w:rPr>
          <w:delText xml:space="preserve">Formada em Letras pela UERN, especialista em Linguística Aplicada- UERN, Mestrado Profissional em Letras- UERN e aluna do doutorado em Letras – PPGL – UERN. </w:delText>
        </w:r>
      </w:del>
    </w:p>
    <w:p w14:paraId="645EF7BC" w14:textId="77777777" w:rsidR="00E74FE3" w:rsidRPr="00216FB5" w:rsidDel="00666829" w:rsidRDefault="00E74FE3" w:rsidP="00E74FE3">
      <w:pPr>
        <w:pStyle w:val="Textodenotaderodap1"/>
        <w:jc w:val="both"/>
        <w:rPr>
          <w:del w:id="20" w:author="Diná Mendes Oliveira" w:date="2018-01-15T15:50:00Z"/>
          <w:rFonts w:ascii="Arial" w:hAnsi="Arial" w:cs="Arial"/>
        </w:rPr>
      </w:pPr>
    </w:p>
  </w:footnote>
  <w:footnote w:id="4">
    <w:p w14:paraId="2A52D5D1" w14:textId="77777777" w:rsidR="00E74FE3" w:rsidRPr="00216FB5" w:rsidDel="00666829" w:rsidRDefault="00E74FE3" w:rsidP="00E74FE3">
      <w:pPr>
        <w:pStyle w:val="Textodenotaderodap1"/>
        <w:jc w:val="both"/>
        <w:rPr>
          <w:del w:id="26" w:author="Diná Mendes Oliveira" w:date="2018-01-15T15:50:00Z"/>
          <w:rFonts w:ascii="Arial" w:hAnsi="Arial" w:cs="Arial"/>
        </w:rPr>
      </w:pPr>
      <w:del w:id="27" w:author="Diná Mendes Oliveira" w:date="2018-01-15T15:50:00Z">
        <w:r w:rsidRPr="00216FB5" w:rsidDel="00666829">
          <w:rPr>
            <w:rStyle w:val="Refdenotaderodap"/>
            <w:rFonts w:ascii="Arial" w:hAnsi="Arial" w:cs="Arial"/>
          </w:rPr>
          <w:footnoteRef/>
        </w:r>
        <w:r w:rsidRPr="00216FB5" w:rsidDel="00666829">
          <w:rPr>
            <w:rFonts w:ascii="Arial" w:hAnsi="Arial" w:cs="Arial"/>
          </w:rPr>
          <w:delText xml:space="preserve"> Professora da disciplina </w:delText>
        </w:r>
        <w:r w:rsidDel="00666829">
          <w:rPr>
            <w:rFonts w:ascii="Arial" w:hAnsi="Arial" w:cs="Arial"/>
          </w:rPr>
          <w:delText>Literatura e Crítica</w:delText>
        </w:r>
        <w:r w:rsidRPr="00216FB5" w:rsidDel="00666829">
          <w:rPr>
            <w:rFonts w:ascii="Arial" w:hAnsi="Arial" w:cs="Arial"/>
          </w:rPr>
          <w:delText>- UERN, Professora Dra. Mona Lisa Bezerra Teixeira. Este artigo foi requisitado como trabalho final da disciplina</w:delText>
        </w:r>
        <w:r w:rsidR="00E55302" w:rsidDel="00666829">
          <w:rPr>
            <w:rFonts w:ascii="Arial" w:hAnsi="Arial" w:cs="Arial"/>
          </w:rPr>
          <w:delText xml:space="preserve"> Literatura e Crítica.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6026"/>
    <w:multiLevelType w:val="hybridMultilevel"/>
    <w:tmpl w:val="B706F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525040"/>
    <w:multiLevelType w:val="hybridMultilevel"/>
    <w:tmpl w:val="23E6B7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ACD1B81"/>
    <w:multiLevelType w:val="hybridMultilevel"/>
    <w:tmpl w:val="A7FCE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0E60D5"/>
    <w:multiLevelType w:val="hybridMultilevel"/>
    <w:tmpl w:val="2C52CF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3101C0"/>
    <w:multiLevelType w:val="hybridMultilevel"/>
    <w:tmpl w:val="8F02C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7A3C56"/>
    <w:multiLevelType w:val="hybridMultilevel"/>
    <w:tmpl w:val="DABE44E8"/>
    <w:lvl w:ilvl="0" w:tplc="AF34CA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9C2C67"/>
    <w:multiLevelType w:val="hybridMultilevel"/>
    <w:tmpl w:val="381A9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E80C3D"/>
    <w:multiLevelType w:val="hybridMultilevel"/>
    <w:tmpl w:val="5FA0D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4857512"/>
    <w:multiLevelType w:val="hybridMultilevel"/>
    <w:tmpl w:val="0958D9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A305BB9"/>
    <w:multiLevelType w:val="hybridMultilevel"/>
    <w:tmpl w:val="1B5E4F48"/>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0" w15:restartNumberingAfterBreak="0">
    <w:nsid w:val="4AA0159E"/>
    <w:multiLevelType w:val="hybridMultilevel"/>
    <w:tmpl w:val="26E2322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DFB4EAE"/>
    <w:multiLevelType w:val="hybridMultilevel"/>
    <w:tmpl w:val="704ECCE2"/>
    <w:lvl w:ilvl="0" w:tplc="04BE4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D821E4"/>
    <w:multiLevelType w:val="hybridMultilevel"/>
    <w:tmpl w:val="2C0AF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4034DC8"/>
    <w:multiLevelType w:val="hybridMultilevel"/>
    <w:tmpl w:val="53E61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F9656AB"/>
    <w:multiLevelType w:val="hybridMultilevel"/>
    <w:tmpl w:val="C038B340"/>
    <w:lvl w:ilvl="0" w:tplc="EDD221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7B3B59"/>
    <w:multiLevelType w:val="hybridMultilevel"/>
    <w:tmpl w:val="EDCAF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9951132"/>
    <w:multiLevelType w:val="multilevel"/>
    <w:tmpl w:val="B3240B74"/>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BED76B8"/>
    <w:multiLevelType w:val="hybridMultilevel"/>
    <w:tmpl w:val="652E09F6"/>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7F535FB4"/>
    <w:multiLevelType w:val="hybridMultilevel"/>
    <w:tmpl w:val="8BD4B0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4"/>
  </w:num>
  <w:num w:numId="3">
    <w:abstractNumId w:val="3"/>
  </w:num>
  <w:num w:numId="4">
    <w:abstractNumId w:val="13"/>
  </w:num>
  <w:num w:numId="5">
    <w:abstractNumId w:val="12"/>
  </w:num>
  <w:num w:numId="6">
    <w:abstractNumId w:val="8"/>
  </w:num>
  <w:num w:numId="7">
    <w:abstractNumId w:val="10"/>
  </w:num>
  <w:num w:numId="8">
    <w:abstractNumId w:val="2"/>
  </w:num>
  <w:num w:numId="9">
    <w:abstractNumId w:val="0"/>
  </w:num>
  <w:num w:numId="10">
    <w:abstractNumId w:val="17"/>
  </w:num>
  <w:num w:numId="11">
    <w:abstractNumId w:val="16"/>
  </w:num>
  <w:num w:numId="12">
    <w:abstractNumId w:val="14"/>
  </w:num>
  <w:num w:numId="13">
    <w:abstractNumId w:val="6"/>
  </w:num>
  <w:num w:numId="14">
    <w:abstractNumId w:val="7"/>
  </w:num>
  <w:num w:numId="15">
    <w:abstractNumId w:val="5"/>
  </w:num>
  <w:num w:numId="16">
    <w:abstractNumId w:val="1"/>
  </w:num>
  <w:num w:numId="17">
    <w:abstractNumId w:val="15"/>
  </w:num>
  <w:num w:numId="18">
    <w:abstractNumId w:val="9"/>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á Mendes Oliveira">
    <w15:presenceInfo w15:providerId="Windows Live" w15:userId="90373bbaf1e1a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95"/>
    <w:rsid w:val="0000346F"/>
    <w:rsid w:val="000436A7"/>
    <w:rsid w:val="00057F1C"/>
    <w:rsid w:val="000612E1"/>
    <w:rsid w:val="00062A45"/>
    <w:rsid w:val="00067850"/>
    <w:rsid w:val="00077DE6"/>
    <w:rsid w:val="000860C7"/>
    <w:rsid w:val="00095967"/>
    <w:rsid w:val="000A4871"/>
    <w:rsid w:val="000B322E"/>
    <w:rsid w:val="000D4F07"/>
    <w:rsid w:val="000D6E6C"/>
    <w:rsid w:val="000E7D4B"/>
    <w:rsid w:val="000F24DC"/>
    <w:rsid w:val="001049EA"/>
    <w:rsid w:val="00114383"/>
    <w:rsid w:val="00121CE3"/>
    <w:rsid w:val="00132D87"/>
    <w:rsid w:val="00146CDE"/>
    <w:rsid w:val="0015185E"/>
    <w:rsid w:val="001722CF"/>
    <w:rsid w:val="001769ED"/>
    <w:rsid w:val="001A09DC"/>
    <w:rsid w:val="001B4C6E"/>
    <w:rsid w:val="001C28C7"/>
    <w:rsid w:val="001C3FC9"/>
    <w:rsid w:val="001E0355"/>
    <w:rsid w:val="001E096A"/>
    <w:rsid w:val="001E5C04"/>
    <w:rsid w:val="001F054F"/>
    <w:rsid w:val="001F6782"/>
    <w:rsid w:val="002078C5"/>
    <w:rsid w:val="002302ED"/>
    <w:rsid w:val="002312D8"/>
    <w:rsid w:val="00261CFD"/>
    <w:rsid w:val="00273B47"/>
    <w:rsid w:val="00280E38"/>
    <w:rsid w:val="00295CE3"/>
    <w:rsid w:val="002B18A0"/>
    <w:rsid w:val="002C3F52"/>
    <w:rsid w:val="002D30A7"/>
    <w:rsid w:val="002D3AE9"/>
    <w:rsid w:val="002D6C86"/>
    <w:rsid w:val="002E6018"/>
    <w:rsid w:val="00315A04"/>
    <w:rsid w:val="00317AAA"/>
    <w:rsid w:val="00330A35"/>
    <w:rsid w:val="003313F2"/>
    <w:rsid w:val="003413A3"/>
    <w:rsid w:val="003634F9"/>
    <w:rsid w:val="00370F5B"/>
    <w:rsid w:val="00381F23"/>
    <w:rsid w:val="00392F41"/>
    <w:rsid w:val="003938B0"/>
    <w:rsid w:val="003A29B0"/>
    <w:rsid w:val="003B02C8"/>
    <w:rsid w:val="003B1246"/>
    <w:rsid w:val="003B3169"/>
    <w:rsid w:val="003D41E5"/>
    <w:rsid w:val="003E0255"/>
    <w:rsid w:val="003E4613"/>
    <w:rsid w:val="00413DC0"/>
    <w:rsid w:val="004221CB"/>
    <w:rsid w:val="0043037C"/>
    <w:rsid w:val="00433D11"/>
    <w:rsid w:val="00433EDD"/>
    <w:rsid w:val="004522C1"/>
    <w:rsid w:val="00456174"/>
    <w:rsid w:val="00460E92"/>
    <w:rsid w:val="0046101D"/>
    <w:rsid w:val="00462B64"/>
    <w:rsid w:val="00466514"/>
    <w:rsid w:val="00494A29"/>
    <w:rsid w:val="004B0A6D"/>
    <w:rsid w:val="004B16F9"/>
    <w:rsid w:val="004B4E3E"/>
    <w:rsid w:val="004C207F"/>
    <w:rsid w:val="004C447E"/>
    <w:rsid w:val="004C5E40"/>
    <w:rsid w:val="004C71FE"/>
    <w:rsid w:val="004D1C18"/>
    <w:rsid w:val="004D607F"/>
    <w:rsid w:val="004E50FB"/>
    <w:rsid w:val="004E5C69"/>
    <w:rsid w:val="004F33B9"/>
    <w:rsid w:val="004F63D6"/>
    <w:rsid w:val="00515E0E"/>
    <w:rsid w:val="00516834"/>
    <w:rsid w:val="00520012"/>
    <w:rsid w:val="00557948"/>
    <w:rsid w:val="00562CB6"/>
    <w:rsid w:val="00565F97"/>
    <w:rsid w:val="00571504"/>
    <w:rsid w:val="005801EC"/>
    <w:rsid w:val="00593702"/>
    <w:rsid w:val="005A20AC"/>
    <w:rsid w:val="005A75D5"/>
    <w:rsid w:val="005B0339"/>
    <w:rsid w:val="005B40F1"/>
    <w:rsid w:val="005F7387"/>
    <w:rsid w:val="00600B06"/>
    <w:rsid w:val="0060257C"/>
    <w:rsid w:val="006048EE"/>
    <w:rsid w:val="00605B3B"/>
    <w:rsid w:val="00610A84"/>
    <w:rsid w:val="0061779D"/>
    <w:rsid w:val="00624257"/>
    <w:rsid w:val="00624B18"/>
    <w:rsid w:val="00632A4B"/>
    <w:rsid w:val="006510A8"/>
    <w:rsid w:val="006515EF"/>
    <w:rsid w:val="006646A9"/>
    <w:rsid w:val="00666829"/>
    <w:rsid w:val="00686274"/>
    <w:rsid w:val="00686AEF"/>
    <w:rsid w:val="006A6BB6"/>
    <w:rsid w:val="006B2441"/>
    <w:rsid w:val="006D149E"/>
    <w:rsid w:val="00720B0A"/>
    <w:rsid w:val="0072691D"/>
    <w:rsid w:val="00727114"/>
    <w:rsid w:val="00727F89"/>
    <w:rsid w:val="0073105F"/>
    <w:rsid w:val="007318FF"/>
    <w:rsid w:val="00735522"/>
    <w:rsid w:val="007466DF"/>
    <w:rsid w:val="007627B7"/>
    <w:rsid w:val="0076615A"/>
    <w:rsid w:val="00774D65"/>
    <w:rsid w:val="007A207F"/>
    <w:rsid w:val="007B04B0"/>
    <w:rsid w:val="007B312B"/>
    <w:rsid w:val="007C1E7F"/>
    <w:rsid w:val="007C2158"/>
    <w:rsid w:val="007E4875"/>
    <w:rsid w:val="008052BA"/>
    <w:rsid w:val="00807F31"/>
    <w:rsid w:val="00823FAA"/>
    <w:rsid w:val="00827C45"/>
    <w:rsid w:val="00830C9A"/>
    <w:rsid w:val="008420DD"/>
    <w:rsid w:val="00860B69"/>
    <w:rsid w:val="008704A1"/>
    <w:rsid w:val="00895E81"/>
    <w:rsid w:val="008D5A11"/>
    <w:rsid w:val="008F6720"/>
    <w:rsid w:val="00900887"/>
    <w:rsid w:val="0091589D"/>
    <w:rsid w:val="00916464"/>
    <w:rsid w:val="00920DD4"/>
    <w:rsid w:val="00945FE5"/>
    <w:rsid w:val="00954959"/>
    <w:rsid w:val="00954D00"/>
    <w:rsid w:val="0095554C"/>
    <w:rsid w:val="009610B3"/>
    <w:rsid w:val="00966CE7"/>
    <w:rsid w:val="009715EA"/>
    <w:rsid w:val="00971EEB"/>
    <w:rsid w:val="0098327C"/>
    <w:rsid w:val="00995703"/>
    <w:rsid w:val="009A043E"/>
    <w:rsid w:val="009A5094"/>
    <w:rsid w:val="009A5B17"/>
    <w:rsid w:val="009B008E"/>
    <w:rsid w:val="009B4E46"/>
    <w:rsid w:val="009C1C73"/>
    <w:rsid w:val="009C4583"/>
    <w:rsid w:val="009C6799"/>
    <w:rsid w:val="009D6765"/>
    <w:rsid w:val="009E0EBE"/>
    <w:rsid w:val="009E78C6"/>
    <w:rsid w:val="009F39F7"/>
    <w:rsid w:val="009F5558"/>
    <w:rsid w:val="00A028EB"/>
    <w:rsid w:val="00A0294D"/>
    <w:rsid w:val="00A05C1F"/>
    <w:rsid w:val="00A1070F"/>
    <w:rsid w:val="00A122D0"/>
    <w:rsid w:val="00A16E17"/>
    <w:rsid w:val="00A2029F"/>
    <w:rsid w:val="00A23A91"/>
    <w:rsid w:val="00A245C2"/>
    <w:rsid w:val="00A33530"/>
    <w:rsid w:val="00A3531B"/>
    <w:rsid w:val="00A37284"/>
    <w:rsid w:val="00A451A3"/>
    <w:rsid w:val="00A46D14"/>
    <w:rsid w:val="00A53B21"/>
    <w:rsid w:val="00A6264E"/>
    <w:rsid w:val="00A64A27"/>
    <w:rsid w:val="00A822DF"/>
    <w:rsid w:val="00A84C84"/>
    <w:rsid w:val="00AA32F2"/>
    <w:rsid w:val="00AB222E"/>
    <w:rsid w:val="00AC13A5"/>
    <w:rsid w:val="00AD775B"/>
    <w:rsid w:val="00AE2643"/>
    <w:rsid w:val="00AF61E9"/>
    <w:rsid w:val="00AF7A7E"/>
    <w:rsid w:val="00B063E6"/>
    <w:rsid w:val="00B210DC"/>
    <w:rsid w:val="00B367F5"/>
    <w:rsid w:val="00B5286F"/>
    <w:rsid w:val="00B538DE"/>
    <w:rsid w:val="00B6537E"/>
    <w:rsid w:val="00B73901"/>
    <w:rsid w:val="00B74F9D"/>
    <w:rsid w:val="00B85DBF"/>
    <w:rsid w:val="00BB3D72"/>
    <w:rsid w:val="00BC5D45"/>
    <w:rsid w:val="00BF26E9"/>
    <w:rsid w:val="00BF2EFF"/>
    <w:rsid w:val="00BF5A72"/>
    <w:rsid w:val="00BF6565"/>
    <w:rsid w:val="00C04D9F"/>
    <w:rsid w:val="00C0731B"/>
    <w:rsid w:val="00C10A2D"/>
    <w:rsid w:val="00C13429"/>
    <w:rsid w:val="00C13D69"/>
    <w:rsid w:val="00C211AA"/>
    <w:rsid w:val="00C478E5"/>
    <w:rsid w:val="00C6272A"/>
    <w:rsid w:val="00C739B0"/>
    <w:rsid w:val="00CA1A9D"/>
    <w:rsid w:val="00CA75B1"/>
    <w:rsid w:val="00CB019E"/>
    <w:rsid w:val="00CC0B8B"/>
    <w:rsid w:val="00CC168E"/>
    <w:rsid w:val="00CC3F50"/>
    <w:rsid w:val="00CD15A0"/>
    <w:rsid w:val="00CF5BBA"/>
    <w:rsid w:val="00D02D4F"/>
    <w:rsid w:val="00D142F8"/>
    <w:rsid w:val="00D22A71"/>
    <w:rsid w:val="00D22ABC"/>
    <w:rsid w:val="00D23C75"/>
    <w:rsid w:val="00D41BAD"/>
    <w:rsid w:val="00D44BD3"/>
    <w:rsid w:val="00D640AE"/>
    <w:rsid w:val="00D658B0"/>
    <w:rsid w:val="00D833DA"/>
    <w:rsid w:val="00D84027"/>
    <w:rsid w:val="00D90DF9"/>
    <w:rsid w:val="00DA68CB"/>
    <w:rsid w:val="00DB06A8"/>
    <w:rsid w:val="00DB238A"/>
    <w:rsid w:val="00DC3DDF"/>
    <w:rsid w:val="00DD38E1"/>
    <w:rsid w:val="00DF4E9E"/>
    <w:rsid w:val="00DF6995"/>
    <w:rsid w:val="00E032B9"/>
    <w:rsid w:val="00E0656E"/>
    <w:rsid w:val="00E100B8"/>
    <w:rsid w:val="00E12E84"/>
    <w:rsid w:val="00E31351"/>
    <w:rsid w:val="00E31C8E"/>
    <w:rsid w:val="00E46AF2"/>
    <w:rsid w:val="00E55302"/>
    <w:rsid w:val="00E74FE3"/>
    <w:rsid w:val="00E8611D"/>
    <w:rsid w:val="00E867F9"/>
    <w:rsid w:val="00EC5621"/>
    <w:rsid w:val="00EC7B10"/>
    <w:rsid w:val="00ED5356"/>
    <w:rsid w:val="00ED7275"/>
    <w:rsid w:val="00EF0E61"/>
    <w:rsid w:val="00EF6F74"/>
    <w:rsid w:val="00EF6F76"/>
    <w:rsid w:val="00F07747"/>
    <w:rsid w:val="00F2062E"/>
    <w:rsid w:val="00F22F4A"/>
    <w:rsid w:val="00F64ABD"/>
    <w:rsid w:val="00F87203"/>
    <w:rsid w:val="00F9271D"/>
    <w:rsid w:val="00FA044A"/>
    <w:rsid w:val="00FA0B4E"/>
    <w:rsid w:val="00FB71AD"/>
    <w:rsid w:val="00FD2B78"/>
    <w:rsid w:val="00FE634B"/>
    <w:rsid w:val="00FF1B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8A8D"/>
  <w15:docId w15:val="{3839E8E9-289F-4EA5-98C6-58561CDF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C04"/>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F6995"/>
    <w:pPr>
      <w:ind w:left="720"/>
      <w:contextualSpacing/>
    </w:pPr>
  </w:style>
  <w:style w:type="character" w:styleId="Hyperlink">
    <w:name w:val="Hyperlink"/>
    <w:uiPriority w:val="99"/>
    <w:unhideWhenUsed/>
    <w:rsid w:val="00466514"/>
    <w:rPr>
      <w:color w:val="0563C1"/>
      <w:u w:val="single"/>
    </w:rPr>
  </w:style>
  <w:style w:type="character" w:customStyle="1" w:styleId="MenoPendente1">
    <w:name w:val="Menção Pendente1"/>
    <w:uiPriority w:val="99"/>
    <w:semiHidden/>
    <w:unhideWhenUsed/>
    <w:rsid w:val="00466514"/>
    <w:rPr>
      <w:color w:val="808080"/>
      <w:shd w:val="clear" w:color="auto" w:fill="E6E6E6"/>
    </w:rPr>
  </w:style>
  <w:style w:type="paragraph" w:styleId="SemEspaamento">
    <w:name w:val="No Spacing"/>
    <w:uiPriority w:val="1"/>
    <w:qFormat/>
    <w:rsid w:val="007C2158"/>
    <w:rPr>
      <w:sz w:val="22"/>
      <w:szCs w:val="22"/>
      <w:lang w:eastAsia="en-US"/>
    </w:rPr>
  </w:style>
  <w:style w:type="paragraph" w:customStyle="1" w:styleId="Textodenotadefim1">
    <w:name w:val="Texto de nota de fim1"/>
    <w:basedOn w:val="Normal"/>
    <w:next w:val="Textodenotadefim"/>
    <w:link w:val="TextodenotadefimChar"/>
    <w:uiPriority w:val="99"/>
    <w:semiHidden/>
    <w:unhideWhenUsed/>
    <w:rsid w:val="00E74FE3"/>
    <w:pPr>
      <w:spacing w:after="0" w:line="240" w:lineRule="auto"/>
    </w:pPr>
    <w:rPr>
      <w:sz w:val="20"/>
      <w:szCs w:val="20"/>
    </w:rPr>
  </w:style>
  <w:style w:type="character" w:customStyle="1" w:styleId="TextodenotadefimChar">
    <w:name w:val="Texto de nota de fim Char"/>
    <w:link w:val="Textodenotadefim1"/>
    <w:uiPriority w:val="99"/>
    <w:semiHidden/>
    <w:rsid w:val="00E74FE3"/>
    <w:rPr>
      <w:sz w:val="20"/>
      <w:szCs w:val="20"/>
    </w:rPr>
  </w:style>
  <w:style w:type="paragraph" w:customStyle="1" w:styleId="Textodenotaderodap1">
    <w:name w:val="Texto de nota de rodapé1"/>
    <w:basedOn w:val="Normal"/>
    <w:next w:val="Textodenotaderodap"/>
    <w:link w:val="TextodenotaderodapChar"/>
    <w:uiPriority w:val="99"/>
    <w:semiHidden/>
    <w:unhideWhenUsed/>
    <w:rsid w:val="00E74FE3"/>
    <w:pPr>
      <w:spacing w:after="0" w:line="240" w:lineRule="auto"/>
    </w:pPr>
    <w:rPr>
      <w:sz w:val="20"/>
      <w:szCs w:val="20"/>
    </w:rPr>
  </w:style>
  <w:style w:type="character" w:customStyle="1" w:styleId="TextodenotaderodapChar">
    <w:name w:val="Texto de nota de rodapé Char"/>
    <w:link w:val="Textodenotaderodap1"/>
    <w:uiPriority w:val="99"/>
    <w:semiHidden/>
    <w:rsid w:val="00E74FE3"/>
    <w:rPr>
      <w:sz w:val="20"/>
      <w:szCs w:val="20"/>
    </w:rPr>
  </w:style>
  <w:style w:type="character" w:styleId="Refdenotaderodap">
    <w:name w:val="footnote reference"/>
    <w:uiPriority w:val="99"/>
    <w:semiHidden/>
    <w:unhideWhenUsed/>
    <w:rsid w:val="00E74FE3"/>
    <w:rPr>
      <w:vertAlign w:val="superscript"/>
    </w:rPr>
  </w:style>
  <w:style w:type="paragraph" w:styleId="Textodenotadefim">
    <w:name w:val="endnote text"/>
    <w:basedOn w:val="Normal"/>
    <w:link w:val="TextodenotadefimChar1"/>
    <w:uiPriority w:val="99"/>
    <w:semiHidden/>
    <w:unhideWhenUsed/>
    <w:rsid w:val="00E74FE3"/>
    <w:pPr>
      <w:spacing w:after="0" w:line="240" w:lineRule="auto"/>
    </w:pPr>
    <w:rPr>
      <w:sz w:val="20"/>
      <w:szCs w:val="20"/>
    </w:rPr>
  </w:style>
  <w:style w:type="character" w:customStyle="1" w:styleId="TextodenotadefimChar1">
    <w:name w:val="Texto de nota de fim Char1"/>
    <w:link w:val="Textodenotadefim"/>
    <w:uiPriority w:val="99"/>
    <w:semiHidden/>
    <w:rsid w:val="00E74FE3"/>
    <w:rPr>
      <w:sz w:val="20"/>
      <w:szCs w:val="20"/>
    </w:rPr>
  </w:style>
  <w:style w:type="paragraph" w:styleId="Textodenotaderodap">
    <w:name w:val="footnote text"/>
    <w:basedOn w:val="Normal"/>
    <w:link w:val="TextodenotaderodapChar1"/>
    <w:uiPriority w:val="99"/>
    <w:semiHidden/>
    <w:unhideWhenUsed/>
    <w:rsid w:val="00E74FE3"/>
    <w:pPr>
      <w:spacing w:after="0" w:line="240" w:lineRule="auto"/>
    </w:pPr>
    <w:rPr>
      <w:sz w:val="20"/>
      <w:szCs w:val="20"/>
    </w:rPr>
  </w:style>
  <w:style w:type="character" w:customStyle="1" w:styleId="TextodenotaderodapChar1">
    <w:name w:val="Texto de nota de rodapé Char1"/>
    <w:link w:val="Textodenotaderodap"/>
    <w:uiPriority w:val="99"/>
    <w:semiHidden/>
    <w:rsid w:val="00E74FE3"/>
    <w:rPr>
      <w:sz w:val="20"/>
      <w:szCs w:val="20"/>
    </w:rPr>
  </w:style>
  <w:style w:type="character" w:styleId="Refdecomentrio">
    <w:name w:val="annotation reference"/>
    <w:uiPriority w:val="99"/>
    <w:semiHidden/>
    <w:unhideWhenUsed/>
    <w:rsid w:val="00E55302"/>
    <w:rPr>
      <w:sz w:val="16"/>
      <w:szCs w:val="16"/>
    </w:rPr>
  </w:style>
  <w:style w:type="paragraph" w:styleId="Textodecomentrio">
    <w:name w:val="annotation text"/>
    <w:basedOn w:val="Normal"/>
    <w:link w:val="TextodecomentrioChar"/>
    <w:uiPriority w:val="99"/>
    <w:semiHidden/>
    <w:unhideWhenUsed/>
    <w:rsid w:val="00E55302"/>
    <w:pPr>
      <w:spacing w:line="240" w:lineRule="auto"/>
    </w:pPr>
    <w:rPr>
      <w:sz w:val="20"/>
      <w:szCs w:val="20"/>
    </w:rPr>
  </w:style>
  <w:style w:type="character" w:customStyle="1" w:styleId="TextodecomentrioChar">
    <w:name w:val="Texto de comentário Char"/>
    <w:link w:val="Textodecomentrio"/>
    <w:uiPriority w:val="99"/>
    <w:semiHidden/>
    <w:rsid w:val="00E55302"/>
    <w:rPr>
      <w:sz w:val="20"/>
      <w:szCs w:val="20"/>
    </w:rPr>
  </w:style>
  <w:style w:type="paragraph" w:styleId="Assuntodocomentrio">
    <w:name w:val="annotation subject"/>
    <w:basedOn w:val="Textodecomentrio"/>
    <w:next w:val="Textodecomentrio"/>
    <w:link w:val="AssuntodocomentrioChar"/>
    <w:uiPriority w:val="99"/>
    <w:semiHidden/>
    <w:unhideWhenUsed/>
    <w:rsid w:val="00E55302"/>
    <w:rPr>
      <w:b/>
      <w:bCs/>
    </w:rPr>
  </w:style>
  <w:style w:type="character" w:customStyle="1" w:styleId="AssuntodocomentrioChar">
    <w:name w:val="Assunto do comentário Char"/>
    <w:link w:val="Assuntodocomentrio"/>
    <w:uiPriority w:val="99"/>
    <w:semiHidden/>
    <w:rsid w:val="00E55302"/>
    <w:rPr>
      <w:b/>
      <w:bCs/>
      <w:sz w:val="20"/>
      <w:szCs w:val="20"/>
    </w:rPr>
  </w:style>
  <w:style w:type="paragraph" w:styleId="Textodebalo">
    <w:name w:val="Balloon Text"/>
    <w:basedOn w:val="Normal"/>
    <w:link w:val="TextodebaloChar"/>
    <w:uiPriority w:val="99"/>
    <w:semiHidden/>
    <w:unhideWhenUsed/>
    <w:rsid w:val="00E5530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E55302"/>
    <w:rPr>
      <w:rFonts w:ascii="Tahoma" w:hAnsi="Tahoma" w:cs="Tahoma"/>
      <w:sz w:val="16"/>
      <w:szCs w:val="16"/>
    </w:rPr>
  </w:style>
  <w:style w:type="paragraph" w:styleId="Reviso">
    <w:name w:val="Revision"/>
    <w:hidden/>
    <w:uiPriority w:val="99"/>
    <w:semiHidden/>
    <w:rsid w:val="007271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119062">
      <w:bodyDiv w:val="1"/>
      <w:marLeft w:val="0"/>
      <w:marRight w:val="0"/>
      <w:marTop w:val="0"/>
      <w:marBottom w:val="0"/>
      <w:divBdr>
        <w:top w:val="none" w:sz="0" w:space="0" w:color="auto"/>
        <w:left w:val="none" w:sz="0" w:space="0" w:color="auto"/>
        <w:bottom w:val="none" w:sz="0" w:space="0" w:color="auto"/>
        <w:right w:val="none" w:sz="0" w:space="0" w:color="auto"/>
      </w:divBdr>
      <w:divsChild>
        <w:div w:id="763964161">
          <w:marLeft w:val="1701"/>
          <w:marRight w:val="0"/>
          <w:marTop w:val="0"/>
          <w:marBottom w:val="0"/>
          <w:divBdr>
            <w:top w:val="none" w:sz="0" w:space="0" w:color="auto"/>
            <w:left w:val="none" w:sz="0" w:space="0" w:color="auto"/>
            <w:bottom w:val="none" w:sz="0" w:space="0" w:color="auto"/>
            <w:right w:val="none" w:sz="0" w:space="0" w:color="auto"/>
          </w:divBdr>
        </w:div>
        <w:div w:id="984354085">
          <w:marLeft w:val="1701"/>
          <w:marRight w:val="0"/>
          <w:marTop w:val="0"/>
          <w:marBottom w:val="0"/>
          <w:divBdr>
            <w:top w:val="none" w:sz="0" w:space="0" w:color="auto"/>
            <w:left w:val="none" w:sz="0" w:space="0" w:color="auto"/>
            <w:bottom w:val="none" w:sz="0" w:space="0" w:color="auto"/>
            <w:right w:val="none" w:sz="0" w:space="0" w:color="auto"/>
          </w:divBdr>
        </w:div>
        <w:div w:id="1525943089">
          <w:marLeft w:val="2268"/>
          <w:marRight w:val="0"/>
          <w:marTop w:val="0"/>
          <w:marBottom w:val="0"/>
          <w:divBdr>
            <w:top w:val="none" w:sz="0" w:space="0" w:color="auto"/>
            <w:left w:val="none" w:sz="0" w:space="0" w:color="auto"/>
            <w:bottom w:val="none" w:sz="0" w:space="0" w:color="auto"/>
            <w:right w:val="none" w:sz="0" w:space="0" w:color="auto"/>
          </w:divBdr>
        </w:div>
        <w:div w:id="1656640292">
          <w:marLeft w:val="1701"/>
          <w:marRight w:val="0"/>
          <w:marTop w:val="0"/>
          <w:marBottom w:val="0"/>
          <w:divBdr>
            <w:top w:val="none" w:sz="0" w:space="0" w:color="auto"/>
            <w:left w:val="none" w:sz="0" w:space="0" w:color="auto"/>
            <w:bottom w:val="none" w:sz="0" w:space="0" w:color="auto"/>
            <w:right w:val="none" w:sz="0" w:space="0" w:color="auto"/>
          </w:divBdr>
        </w:div>
      </w:divsChild>
    </w:div>
    <w:div w:id="16070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s.google.com.br/books?id=CtGMaRv2iw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oclc/42774604"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4025</Words>
  <Characters>21740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25714</CharactersWithSpaces>
  <SharedDoc>false</SharedDoc>
  <HLinks>
    <vt:vector size="12" baseType="variant">
      <vt:variant>
        <vt:i4>4915279</vt:i4>
      </vt:variant>
      <vt:variant>
        <vt:i4>3</vt:i4>
      </vt:variant>
      <vt:variant>
        <vt:i4>0</vt:i4>
      </vt:variant>
      <vt:variant>
        <vt:i4>5</vt:i4>
      </vt:variant>
      <vt:variant>
        <vt:lpwstr>http://books.google.com.br/books?id=CtGMaRv2iwgC</vt:lpwstr>
      </vt:variant>
      <vt:variant>
        <vt:lpwstr/>
      </vt:variant>
      <vt:variant>
        <vt:i4>8323124</vt:i4>
      </vt:variant>
      <vt:variant>
        <vt:i4>0</vt:i4>
      </vt:variant>
      <vt:variant>
        <vt:i4>0</vt:i4>
      </vt:variant>
      <vt:variant>
        <vt:i4>5</vt:i4>
      </vt:variant>
      <vt:variant>
        <vt:lpwstr>https://www.worldcat.org/oclc/42774604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Diná Mendes Oliveira</dc:creator>
  <cp:lastModifiedBy>Diná Mendes Oliveira</cp:lastModifiedBy>
  <cp:revision>2</cp:revision>
  <dcterms:created xsi:type="dcterms:W3CDTF">2018-09-28T13:55:00Z</dcterms:created>
  <dcterms:modified xsi:type="dcterms:W3CDTF">2018-09-28T13:55:00Z</dcterms:modified>
</cp:coreProperties>
</file>