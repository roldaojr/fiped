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3C25" w:rsidRDefault="00333C25" w:rsidP="00333C25">
      <w:pPr>
        <w:spacing w:line="240" w:lineRule="auto"/>
        <w:jc w:val="center"/>
        <w:rPr>
          <w:b/>
          <w:szCs w:val="24"/>
        </w:rPr>
      </w:pPr>
      <w:bookmarkStart w:id="0" w:name="_GoBack"/>
      <w:bookmarkEnd w:id="0"/>
      <w:r>
        <w:rPr>
          <w:b/>
          <w:szCs w:val="24"/>
        </w:rPr>
        <w:t>INFRAESTRUTURA ESCOLAR E A RELAÇÃO NO PROCESSO DE ENSINO E APRENDIZAGEM EM GEOGRAFIA.</w:t>
      </w:r>
    </w:p>
    <w:p w:rsidR="00333C25" w:rsidRDefault="00333C25" w:rsidP="00333C25">
      <w:pPr>
        <w:spacing w:line="240" w:lineRule="auto"/>
        <w:rPr>
          <w:b/>
          <w:szCs w:val="24"/>
        </w:rPr>
      </w:pPr>
    </w:p>
    <w:p w:rsidR="00333C25" w:rsidRPr="009479E8" w:rsidRDefault="00333C25" w:rsidP="00333C25">
      <w:pPr>
        <w:spacing w:line="240" w:lineRule="auto"/>
        <w:jc w:val="right"/>
        <w:rPr>
          <w:sz w:val="22"/>
        </w:rPr>
      </w:pPr>
      <w:r w:rsidRPr="009479E8">
        <w:rPr>
          <w:b/>
          <w:bCs/>
          <w:sz w:val="22"/>
        </w:rPr>
        <w:t>Izabel Letícia Vieira Vilaça</w:t>
      </w:r>
    </w:p>
    <w:p w:rsidR="00333C25" w:rsidRPr="009479E8" w:rsidRDefault="00333C25" w:rsidP="00333C25">
      <w:pPr>
        <w:spacing w:line="240" w:lineRule="auto"/>
        <w:jc w:val="right"/>
        <w:rPr>
          <w:sz w:val="22"/>
        </w:rPr>
      </w:pPr>
      <w:r w:rsidRPr="009479E8">
        <w:rPr>
          <w:sz w:val="22"/>
        </w:rPr>
        <w:t>Graduanda do Curso de Geografia do CAMEAM/UERN</w:t>
      </w:r>
    </w:p>
    <w:p w:rsidR="00333C25" w:rsidRPr="009479E8" w:rsidRDefault="00333C25" w:rsidP="00333C25">
      <w:pPr>
        <w:spacing w:line="240" w:lineRule="auto"/>
        <w:jc w:val="right"/>
        <w:rPr>
          <w:sz w:val="22"/>
          <w:shd w:val="clear" w:color="auto" w:fill="FFFFFF"/>
        </w:rPr>
      </w:pPr>
      <w:r w:rsidRPr="009479E8">
        <w:rPr>
          <w:sz w:val="22"/>
          <w:shd w:val="clear" w:color="auto" w:fill="FFFFFF"/>
        </w:rPr>
        <w:t>izabelleticia1@hotmail.com</w:t>
      </w:r>
    </w:p>
    <w:p w:rsidR="00333C25" w:rsidRPr="009479E8" w:rsidRDefault="00333C25" w:rsidP="00333C25">
      <w:pPr>
        <w:spacing w:line="240" w:lineRule="auto"/>
        <w:jc w:val="right"/>
        <w:rPr>
          <w:b/>
          <w:sz w:val="22"/>
        </w:rPr>
      </w:pPr>
    </w:p>
    <w:p w:rsidR="00333C25" w:rsidRPr="009479E8" w:rsidRDefault="00333C25" w:rsidP="00333C25">
      <w:pPr>
        <w:spacing w:line="240" w:lineRule="auto"/>
        <w:jc w:val="right"/>
        <w:rPr>
          <w:b/>
          <w:bCs/>
          <w:sz w:val="22"/>
        </w:rPr>
      </w:pPr>
      <w:r w:rsidRPr="009479E8">
        <w:rPr>
          <w:rFonts w:cs="Times New Roman"/>
          <w:b/>
          <w:sz w:val="22"/>
        </w:rPr>
        <w:t>Talhany Cris Ferreira da Conceição</w:t>
      </w:r>
    </w:p>
    <w:p w:rsidR="00333C25" w:rsidRPr="009479E8" w:rsidRDefault="00333C25" w:rsidP="00333C25">
      <w:pPr>
        <w:spacing w:line="240" w:lineRule="auto"/>
        <w:jc w:val="right"/>
        <w:rPr>
          <w:sz w:val="22"/>
        </w:rPr>
      </w:pPr>
      <w:r w:rsidRPr="009479E8">
        <w:rPr>
          <w:sz w:val="22"/>
        </w:rPr>
        <w:t>Graduanda do Curso de Geografia do CAMEAM/UERN</w:t>
      </w:r>
    </w:p>
    <w:p w:rsidR="00333C25" w:rsidRPr="009479E8" w:rsidRDefault="00333C25" w:rsidP="00333C25">
      <w:pPr>
        <w:spacing w:line="240" w:lineRule="auto"/>
        <w:jc w:val="right"/>
        <w:rPr>
          <w:rFonts w:cs="Times New Roman"/>
          <w:color w:val="333333"/>
          <w:sz w:val="22"/>
          <w:shd w:val="clear" w:color="auto" w:fill="FFFFFF"/>
        </w:rPr>
      </w:pPr>
      <w:r w:rsidRPr="009479E8">
        <w:rPr>
          <w:rFonts w:cs="Times New Roman"/>
          <w:color w:val="333333"/>
          <w:sz w:val="22"/>
          <w:shd w:val="clear" w:color="auto" w:fill="FFFFFF"/>
        </w:rPr>
        <w:t>talhanycris1995@gmail.com</w:t>
      </w:r>
    </w:p>
    <w:p w:rsidR="00333C25" w:rsidRPr="009479E8" w:rsidRDefault="00333C25" w:rsidP="00333C25">
      <w:pPr>
        <w:spacing w:line="240" w:lineRule="auto"/>
        <w:jc w:val="left"/>
        <w:rPr>
          <w:sz w:val="22"/>
          <w:shd w:val="clear" w:color="auto" w:fill="FFFFFF"/>
        </w:rPr>
      </w:pPr>
    </w:p>
    <w:p w:rsidR="00333C25" w:rsidRPr="009479E8" w:rsidRDefault="00333C25" w:rsidP="00333C25">
      <w:pPr>
        <w:spacing w:line="240" w:lineRule="auto"/>
        <w:jc w:val="right"/>
        <w:rPr>
          <w:rFonts w:cs="Times New Roman"/>
          <w:b/>
          <w:sz w:val="22"/>
        </w:rPr>
      </w:pPr>
      <w:r>
        <w:rPr>
          <w:b/>
        </w:rPr>
        <w:t xml:space="preserve">Sabrina Oliveira </w:t>
      </w:r>
      <w:r w:rsidRPr="009479E8">
        <w:rPr>
          <w:rFonts w:cs="Times New Roman"/>
          <w:b/>
          <w:sz w:val="22"/>
        </w:rPr>
        <w:t>Mater</w:t>
      </w:r>
    </w:p>
    <w:p w:rsidR="00333C25" w:rsidRPr="009479E8" w:rsidRDefault="00333C25" w:rsidP="00333C25">
      <w:pPr>
        <w:spacing w:line="240" w:lineRule="auto"/>
        <w:jc w:val="right"/>
        <w:rPr>
          <w:sz w:val="22"/>
        </w:rPr>
      </w:pPr>
      <w:r w:rsidRPr="009479E8">
        <w:rPr>
          <w:sz w:val="22"/>
        </w:rPr>
        <w:t>Graduanda do Curso de Geografia do CAMEAM/UERN</w:t>
      </w:r>
    </w:p>
    <w:p w:rsidR="00333C25" w:rsidRPr="009479E8" w:rsidRDefault="00333C25" w:rsidP="00333C25">
      <w:pPr>
        <w:spacing w:line="240" w:lineRule="auto"/>
        <w:jc w:val="right"/>
        <w:rPr>
          <w:rFonts w:cs="Times New Roman"/>
          <w:sz w:val="22"/>
        </w:rPr>
      </w:pPr>
      <w:r w:rsidRPr="009479E8">
        <w:rPr>
          <w:rFonts w:cs="Times New Roman"/>
          <w:color w:val="333333"/>
          <w:sz w:val="22"/>
          <w:shd w:val="clear" w:color="auto" w:fill="FFFFFF"/>
        </w:rPr>
        <w:t>sabrinamater@hotmail.com</w:t>
      </w:r>
    </w:p>
    <w:p w:rsidR="00333C25" w:rsidRPr="009479E8" w:rsidRDefault="00333C25" w:rsidP="00333C25">
      <w:pPr>
        <w:spacing w:line="240" w:lineRule="auto"/>
        <w:jc w:val="right"/>
        <w:rPr>
          <w:b/>
          <w:sz w:val="22"/>
        </w:rPr>
      </w:pPr>
    </w:p>
    <w:p w:rsidR="00333C25" w:rsidRPr="009479E8" w:rsidRDefault="00333C25" w:rsidP="00333C25">
      <w:pPr>
        <w:spacing w:line="240" w:lineRule="auto"/>
        <w:jc w:val="right"/>
        <w:rPr>
          <w:b/>
          <w:sz w:val="22"/>
        </w:rPr>
      </w:pPr>
      <w:r w:rsidRPr="009479E8">
        <w:rPr>
          <w:b/>
          <w:sz w:val="22"/>
        </w:rPr>
        <w:t>Luiz Eduardo do Nascimento Neto</w:t>
      </w:r>
    </w:p>
    <w:p w:rsidR="00333C25" w:rsidRPr="009479E8" w:rsidRDefault="00333C25" w:rsidP="00333C25">
      <w:pPr>
        <w:spacing w:line="240" w:lineRule="auto"/>
        <w:jc w:val="right"/>
        <w:rPr>
          <w:sz w:val="22"/>
        </w:rPr>
      </w:pPr>
      <w:r w:rsidRPr="009479E8">
        <w:rPr>
          <w:sz w:val="22"/>
        </w:rPr>
        <w:t>Docente do curso de Geografia do CAMEAM/UERN</w:t>
      </w:r>
    </w:p>
    <w:p w:rsidR="00333C25" w:rsidRDefault="00333C25" w:rsidP="00333C25">
      <w:pPr>
        <w:spacing w:line="240" w:lineRule="auto"/>
        <w:jc w:val="right"/>
      </w:pPr>
      <w:r w:rsidRPr="009479E8">
        <w:t>luizeduardo@uern.br</w:t>
      </w:r>
    </w:p>
    <w:p w:rsidR="00333C25" w:rsidRPr="009479E8" w:rsidRDefault="00333C25" w:rsidP="00333C25">
      <w:pPr>
        <w:spacing w:line="240" w:lineRule="auto"/>
        <w:jc w:val="right"/>
        <w:rPr>
          <w:b/>
        </w:rPr>
      </w:pPr>
    </w:p>
    <w:p w:rsidR="00333C25" w:rsidRPr="00792F53" w:rsidRDefault="00333C25" w:rsidP="00333C25">
      <w:pPr>
        <w:spacing w:line="240" w:lineRule="auto"/>
        <w:rPr>
          <w:b/>
          <w:szCs w:val="24"/>
        </w:rPr>
      </w:pPr>
      <w:r w:rsidRPr="00792F53">
        <w:rPr>
          <w:b/>
          <w:szCs w:val="24"/>
        </w:rPr>
        <w:t>RESUMO</w:t>
      </w:r>
    </w:p>
    <w:p w:rsidR="00333C25" w:rsidRDefault="00333C25" w:rsidP="00333C25">
      <w:pPr>
        <w:spacing w:line="240" w:lineRule="auto"/>
      </w:pPr>
    </w:p>
    <w:p w:rsidR="00333C25" w:rsidRPr="00425C15" w:rsidRDefault="00333C25" w:rsidP="00333C25">
      <w:pPr>
        <w:spacing w:line="240" w:lineRule="auto"/>
        <w:rPr>
          <w:sz w:val="22"/>
        </w:rPr>
      </w:pPr>
      <w:r>
        <w:rPr>
          <w:szCs w:val="24"/>
        </w:rPr>
        <w:t xml:space="preserve">O </w:t>
      </w:r>
      <w:r w:rsidRPr="00425C15">
        <w:rPr>
          <w:sz w:val="22"/>
        </w:rPr>
        <w:t xml:space="preserve">presente trabalho são reflexões e análises baseadas nas vivencias do Estágio Supervisionado I do curso de licenciatura em Geografia –UERN/CAMEAM, semestre 2016.2. A proposta consiste em uma pesquisa e observações na Escola Estadual Mª Edilma de Freitas, localizada na cidade de Pau dos Ferros - RN com o objetivo de compreender as problemáticas no ambiente escolar. Diante das problemáticas presentes na infraestrutura, fez surgir varias inquietações com relação à influência da mesma no processo de ensino - aprendizagem dos alunos na disciplina Geográfica. Para uma melhor compreensão de tal influência foi realizado pesquisas bibliográficas nos arquivos da escola e autores como Zabalza (2001); (Borges, 2011); Libâneo (2008); Teixeira e Reis (2012); Satyro e Soares (2007) e Monteiro e Silva (2015) para uma melhor discussão do tema, como tambémdiálogos informais com os profissionais que fazem parte do corpo docente e com os alunos, além de registros fotográficos. Tendo em vista que, as condições da infraestrutura e disposição de recursos didáticos metodológicos são uns dos principais fatores que podem influenciar no desempenho satisfatório do processo de ensino-aprendizagem. </w:t>
      </w:r>
    </w:p>
    <w:p w:rsidR="00333C25" w:rsidRPr="00425C15" w:rsidRDefault="00333C25" w:rsidP="00333C25">
      <w:pPr>
        <w:spacing w:line="240" w:lineRule="auto"/>
        <w:rPr>
          <w:sz w:val="22"/>
        </w:rPr>
      </w:pPr>
      <w:r w:rsidRPr="00425C15">
        <w:rPr>
          <w:b/>
          <w:sz w:val="22"/>
        </w:rPr>
        <w:t xml:space="preserve">Palavras - chave: </w:t>
      </w:r>
      <w:r w:rsidRPr="00425C15">
        <w:rPr>
          <w:sz w:val="22"/>
        </w:rPr>
        <w:t>Ensino – aprendizagem. Infraestrutura. Disciplina de Geografia. Insatisfação.</w:t>
      </w:r>
    </w:p>
    <w:p w:rsidR="00333C25" w:rsidRPr="009479E8" w:rsidRDefault="00333C25" w:rsidP="00333C25">
      <w:pPr>
        <w:spacing w:line="240" w:lineRule="auto"/>
        <w:rPr>
          <w:sz w:val="22"/>
        </w:rPr>
      </w:pPr>
    </w:p>
    <w:p w:rsidR="00333C25" w:rsidRPr="00E969A7" w:rsidRDefault="00333C25" w:rsidP="00333C25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E969A7">
        <w:rPr>
          <w:rFonts w:ascii="Times New Roman" w:hAnsi="Times New Roman"/>
          <w:b/>
          <w:sz w:val="24"/>
          <w:szCs w:val="24"/>
        </w:rPr>
        <w:t>INTRODUÇÃO</w:t>
      </w:r>
    </w:p>
    <w:p w:rsidR="00333C25" w:rsidRPr="00A71450" w:rsidRDefault="00333C25" w:rsidP="00333C25">
      <w:pPr>
        <w:rPr>
          <w:szCs w:val="24"/>
        </w:rPr>
      </w:pPr>
      <w:r>
        <w:rPr>
          <w:szCs w:val="24"/>
        </w:rPr>
        <w:t>Muito se</w:t>
      </w:r>
      <w:r w:rsidRPr="00A71450">
        <w:rPr>
          <w:szCs w:val="24"/>
        </w:rPr>
        <w:t xml:space="preserve"> fala em melhorias na qualidade da educação, essa discussão é tema de longas datas em todos os cenários políticos. Sabe-se que ocorreram inúmeros avanços e melhorias, porém ainda tem muito que fazer. Um dos principais pontos de discussão é a questão da infraestrutura que as escolas da rede pública, principalmente nas esferas estaduais e municipais, dispõem para os seus estudantes e é um dos elementos da educação brasileira que há muitos anos tem chamando a atenção. </w:t>
      </w:r>
    </w:p>
    <w:p w:rsidR="00333C25" w:rsidRDefault="00333C25" w:rsidP="00333C25">
      <w:pPr>
        <w:rPr>
          <w:szCs w:val="24"/>
        </w:rPr>
      </w:pPr>
      <w:r w:rsidRPr="00A71450">
        <w:rPr>
          <w:szCs w:val="24"/>
        </w:rPr>
        <w:t xml:space="preserve">Algumas apresentam salas de aulas em estado precário, com pouca ventilação e iluminação, ausência de laboratórios e de áreas que os alunos possam se divertir e </w:t>
      </w:r>
      <w:r w:rsidRPr="00A71450">
        <w:rPr>
          <w:szCs w:val="24"/>
        </w:rPr>
        <w:lastRenderedPageBreak/>
        <w:t>praticar esportes, entre outras problemáticas, muitas vezes o principal motivo para tal descaso é a falta de uma gestão eficiente para solicitar e administrar os recursos e realizar as manutenções necessárias.</w:t>
      </w:r>
      <w:r>
        <w:rPr>
          <w:szCs w:val="24"/>
        </w:rPr>
        <w:t xml:space="preserve"> </w:t>
      </w:r>
    </w:p>
    <w:p w:rsidR="00333C25" w:rsidRDefault="00333C25" w:rsidP="00333C25">
      <w:pPr>
        <w:rPr>
          <w:szCs w:val="24"/>
        </w:rPr>
      </w:pPr>
      <w:r w:rsidRPr="00A71450">
        <w:rPr>
          <w:szCs w:val="24"/>
        </w:rPr>
        <w:t>A estrutura física do ambiente escolar pode ser visto como uns dos principais empecilhos</w:t>
      </w:r>
      <w:r>
        <w:rPr>
          <w:szCs w:val="24"/>
        </w:rPr>
        <w:t xml:space="preserve"> para o desempenho satisfatório dos alunos</w:t>
      </w:r>
      <w:r w:rsidRPr="00A71450">
        <w:rPr>
          <w:szCs w:val="24"/>
        </w:rPr>
        <w:t>,</w:t>
      </w:r>
      <w:r>
        <w:rPr>
          <w:szCs w:val="24"/>
        </w:rPr>
        <w:t xml:space="preserve"> </w:t>
      </w:r>
      <w:r w:rsidRPr="00A71450">
        <w:rPr>
          <w:szCs w:val="24"/>
        </w:rPr>
        <w:t>a mesma é tida como desde aos elementos básicos que devem ser oferecidos, como: fornecimento de água, energia elétrica, manutenção e limpeza dos ambientes, salas de aulas confortáveis e com mobiliários adequados, íntegros e de boa qualidade, banheiros, almoxarifados, coz</w:t>
      </w:r>
      <w:r>
        <w:rPr>
          <w:szCs w:val="24"/>
        </w:rPr>
        <w:t xml:space="preserve">inhas, ambientes de convivência </w:t>
      </w:r>
      <w:r w:rsidRPr="00A71450">
        <w:rPr>
          <w:szCs w:val="24"/>
        </w:rPr>
        <w:t xml:space="preserve">(pátio, parquinhos e brinquedoteca), biblioteca, laboratórios, setores administrativos, quadras, entre outros espaços. </w:t>
      </w:r>
    </w:p>
    <w:p w:rsidR="00333C25" w:rsidRPr="00A71450" w:rsidRDefault="00333C25" w:rsidP="00333C25">
      <w:pPr>
        <w:rPr>
          <w:szCs w:val="24"/>
        </w:rPr>
      </w:pPr>
      <w:r w:rsidRPr="00A71450">
        <w:rPr>
          <w:szCs w:val="24"/>
        </w:rPr>
        <w:t>Segundo Cristine (2017), o</w:t>
      </w:r>
      <w:r w:rsidRPr="00A71450">
        <w:rPr>
          <w:szCs w:val="24"/>
          <w:shd w:val="clear" w:color="auto" w:fill="FFFFFF"/>
        </w:rPr>
        <w:t xml:space="preserve"> ambiente escolar deve proporcionar harmonia e funcionalidade, não apenas para os alunos, mas para todos que fazem parte da instituição escolar de forma direta ou indireta.</w:t>
      </w:r>
    </w:p>
    <w:p w:rsidR="00333C25" w:rsidRPr="00A71450" w:rsidRDefault="00333C25" w:rsidP="00333C25">
      <w:pPr>
        <w:rPr>
          <w:szCs w:val="24"/>
        </w:rPr>
      </w:pPr>
      <w:r w:rsidRPr="00A71450">
        <w:rPr>
          <w:szCs w:val="24"/>
        </w:rPr>
        <w:t xml:space="preserve">Segundo Libâneo (2008), espera-se que as construções, os mobiliários e o material didático sejam adequados e suficientes para assegurar o desenvolvimento do trabalho pedagógico e favorecer a aprendizagem. Com isso, todos esses itens possuem a finalidade de criar um ambiente agradável e atrativo para os estudantes, atentando-se que é na escola, em que o aluno passa maior parte do tempo. </w:t>
      </w:r>
    </w:p>
    <w:p w:rsidR="00333C25" w:rsidRDefault="00333C25" w:rsidP="00333C25">
      <w:pPr>
        <w:rPr>
          <w:szCs w:val="24"/>
        </w:rPr>
      </w:pPr>
      <w:r w:rsidRPr="00A71450">
        <w:rPr>
          <w:szCs w:val="24"/>
        </w:rPr>
        <w:t>Muitos</w:t>
      </w:r>
      <w:r>
        <w:rPr>
          <w:szCs w:val="24"/>
        </w:rPr>
        <w:t xml:space="preserve"> estudos </w:t>
      </w:r>
      <w:r w:rsidRPr="00A71450">
        <w:rPr>
          <w:szCs w:val="24"/>
        </w:rPr>
        <w:t>consideram a estrutura física do âmbito escolar como sendo um dos principais componentes influenciadores da qualidade da educação</w:t>
      </w:r>
      <w:r w:rsidRPr="00A71450">
        <w:rPr>
          <w:szCs w:val="24"/>
          <w:shd w:val="clear" w:color="auto" w:fill="FFFFFF"/>
        </w:rPr>
        <w:t>.</w:t>
      </w:r>
      <w:r>
        <w:rPr>
          <w:szCs w:val="24"/>
          <w:shd w:val="clear" w:color="auto" w:fill="FFFFFF"/>
        </w:rPr>
        <w:t xml:space="preserve"> </w:t>
      </w:r>
      <w:r w:rsidRPr="00A71450">
        <w:rPr>
          <w:szCs w:val="24"/>
        </w:rPr>
        <w:t>Soares (2006), por exemplo, identifica na bibliografia</w:t>
      </w:r>
      <w:r>
        <w:rPr>
          <w:szCs w:val="24"/>
        </w:rPr>
        <w:t xml:space="preserve"> </w:t>
      </w:r>
      <w:r w:rsidRPr="00A71450">
        <w:rPr>
          <w:szCs w:val="24"/>
        </w:rPr>
        <w:t>pedagógica que os fatores determinantes para o desempenho cognitivo do aluno pertencem a três grandes categorias: a estrutura escolar, a família e as características do próprio aluno.</w:t>
      </w:r>
    </w:p>
    <w:p w:rsidR="00333C25" w:rsidRPr="00A71450" w:rsidRDefault="00333C25" w:rsidP="00333C25">
      <w:pPr>
        <w:rPr>
          <w:szCs w:val="24"/>
        </w:rPr>
      </w:pPr>
      <w:r>
        <w:rPr>
          <w:szCs w:val="24"/>
        </w:rPr>
        <w:t>O presente trabalho tem c</w:t>
      </w:r>
      <w:r w:rsidRPr="00A71450">
        <w:rPr>
          <w:szCs w:val="24"/>
        </w:rPr>
        <w:t>om</w:t>
      </w:r>
      <w:r>
        <w:rPr>
          <w:szCs w:val="24"/>
        </w:rPr>
        <w:t xml:space="preserve">o </w:t>
      </w:r>
      <w:r w:rsidRPr="00A71450">
        <w:rPr>
          <w:szCs w:val="24"/>
        </w:rPr>
        <w:t>obje</w:t>
      </w:r>
      <w:r>
        <w:rPr>
          <w:szCs w:val="24"/>
        </w:rPr>
        <w:t>tivo geral de analisar as influê</w:t>
      </w:r>
      <w:r w:rsidRPr="00A71450">
        <w:rPr>
          <w:szCs w:val="24"/>
        </w:rPr>
        <w:t xml:space="preserve">ncias </w:t>
      </w:r>
      <w:r>
        <w:rPr>
          <w:szCs w:val="24"/>
        </w:rPr>
        <w:t>d</w:t>
      </w:r>
      <w:r w:rsidRPr="00A71450">
        <w:rPr>
          <w:szCs w:val="24"/>
        </w:rPr>
        <w:t xml:space="preserve">a infraestrutura </w:t>
      </w:r>
      <w:r>
        <w:rPr>
          <w:szCs w:val="24"/>
        </w:rPr>
        <w:t xml:space="preserve">escolar </w:t>
      </w:r>
      <w:r w:rsidRPr="00A71450">
        <w:rPr>
          <w:szCs w:val="24"/>
        </w:rPr>
        <w:t xml:space="preserve">no processo de ensino - aprendizagem dos alunos matriculados no ensino fundamental II no ensino de </w:t>
      </w:r>
      <w:r>
        <w:rPr>
          <w:szCs w:val="24"/>
        </w:rPr>
        <w:t>Geografia</w:t>
      </w:r>
      <w:r w:rsidRPr="00A71450">
        <w:rPr>
          <w:szCs w:val="24"/>
        </w:rPr>
        <w:t xml:space="preserve"> na Escola Estadual Profª Maria Edilma de Freitas, localizada na cidade de Pau dos F</w:t>
      </w:r>
      <w:r>
        <w:rPr>
          <w:szCs w:val="24"/>
        </w:rPr>
        <w:t>erros, RN, e os específicos de i</w:t>
      </w:r>
      <w:r w:rsidRPr="00A71450">
        <w:rPr>
          <w:szCs w:val="24"/>
        </w:rPr>
        <w:t>dentificar as problemáticas presentes na estrutura escolar; compreender o contexto histórico da estrutura física da escola por meio de entrevistas dialogadas com os primeiros funcionários; buscar por meio de diálogos informais justificativas pelo atual estado da estrutura da escola; entender como os alunos sentem-se diante as dificuldades estruturais encontradas</w:t>
      </w:r>
      <w:r>
        <w:rPr>
          <w:szCs w:val="24"/>
        </w:rPr>
        <w:t>, em especial durante as aulas de Geografia.</w:t>
      </w:r>
    </w:p>
    <w:p w:rsidR="00333C25" w:rsidRDefault="00333C25" w:rsidP="00333C25">
      <w:pPr>
        <w:rPr>
          <w:szCs w:val="24"/>
        </w:rPr>
      </w:pPr>
      <w:r w:rsidRPr="00A71450">
        <w:rPr>
          <w:szCs w:val="24"/>
        </w:rPr>
        <w:t>A metodologia utilizada para o desenvolvimento deste partiu do método indutivo a partir de</w:t>
      </w:r>
      <w:r>
        <w:rPr>
          <w:szCs w:val="24"/>
        </w:rPr>
        <w:t xml:space="preserve"> analises qualitativas realizadas</w:t>
      </w:r>
      <w:r w:rsidRPr="00A71450">
        <w:rPr>
          <w:szCs w:val="24"/>
        </w:rPr>
        <w:t xml:space="preserve"> por meio de amplas observações em todos os </w:t>
      </w:r>
      <w:r w:rsidRPr="00A71450">
        <w:rPr>
          <w:szCs w:val="24"/>
        </w:rPr>
        <w:lastRenderedPageBreak/>
        <w:t xml:space="preserve">ambientes da escola durante as aulas de </w:t>
      </w:r>
      <w:r>
        <w:rPr>
          <w:szCs w:val="24"/>
        </w:rPr>
        <w:t>Geografia</w:t>
      </w:r>
      <w:r w:rsidRPr="00A71450">
        <w:rPr>
          <w:szCs w:val="24"/>
        </w:rPr>
        <w:t xml:space="preserve"> do ensino fundamental II e o intervalo das atividades em sala de aula, examinando como é o desenvolvimento das aulas de tal disciplina e interação dos alunos com os assuntos e professor</w:t>
      </w:r>
      <w:r>
        <w:rPr>
          <w:szCs w:val="24"/>
        </w:rPr>
        <w:t>.</w:t>
      </w:r>
    </w:p>
    <w:p w:rsidR="00333C25" w:rsidRPr="00A71450" w:rsidRDefault="00333C25" w:rsidP="00333C25">
      <w:pPr>
        <w:rPr>
          <w:szCs w:val="24"/>
        </w:rPr>
      </w:pPr>
      <w:r w:rsidRPr="00A71450">
        <w:rPr>
          <w:szCs w:val="24"/>
        </w:rPr>
        <w:t>Foram</w:t>
      </w:r>
      <w:r>
        <w:rPr>
          <w:szCs w:val="24"/>
        </w:rPr>
        <w:t xml:space="preserve"> </w:t>
      </w:r>
      <w:r w:rsidRPr="00A71450">
        <w:rPr>
          <w:szCs w:val="24"/>
        </w:rPr>
        <w:t>utilizados, ainda, entrevistas e diálogos informais com os gestores, servidores, docentes e discentes com a finalidade de compreender questões básicas como: o contexto histórico da escola, quais dificuldades os professores encontram para ministrar suas aulas e os recursos metodológicos mais usados para tal prática, qual opinião dos discentes com relação à edificação da escola e conforto que eles têm durante as aulas e momentos de convivência durantes os intervalos, como também abordar as sugestões dadas por eles para melhorar as problemáticas apontadas.</w:t>
      </w:r>
    </w:p>
    <w:p w:rsidR="00333C25" w:rsidRDefault="00333C25" w:rsidP="00333C25">
      <w:pPr>
        <w:rPr>
          <w:szCs w:val="24"/>
        </w:rPr>
      </w:pPr>
      <w:r w:rsidRPr="00A71450">
        <w:rPr>
          <w:szCs w:val="24"/>
        </w:rPr>
        <w:t xml:space="preserve">Por fim, foi empregado também o uso de registros fotográficos nos ambientes </w:t>
      </w:r>
      <w:r>
        <w:rPr>
          <w:szCs w:val="24"/>
        </w:rPr>
        <w:t>escolares que podem ser utilizados para as aulas de Geografia,</w:t>
      </w:r>
      <w:r w:rsidRPr="00A71450">
        <w:rPr>
          <w:szCs w:val="24"/>
        </w:rPr>
        <w:t xml:space="preserve"> sala de aula e em todos os ambientes de convívio disponibilizado aos alunos da escola dura</w:t>
      </w:r>
      <w:r>
        <w:rPr>
          <w:szCs w:val="24"/>
        </w:rPr>
        <w:t xml:space="preserve">nte as observações e pesquisas bibliográficas com os seguintes autores: </w:t>
      </w:r>
      <w:r w:rsidRPr="00A71450">
        <w:rPr>
          <w:szCs w:val="24"/>
        </w:rPr>
        <w:t>Zabalza (2001)</w:t>
      </w:r>
      <w:r>
        <w:rPr>
          <w:szCs w:val="24"/>
        </w:rPr>
        <w:t xml:space="preserve">; </w:t>
      </w:r>
      <w:r w:rsidRPr="00A71450">
        <w:rPr>
          <w:szCs w:val="24"/>
        </w:rPr>
        <w:t>(</w:t>
      </w:r>
      <w:r>
        <w:rPr>
          <w:szCs w:val="24"/>
        </w:rPr>
        <w:t>B</w:t>
      </w:r>
      <w:r w:rsidRPr="00A71450">
        <w:rPr>
          <w:szCs w:val="24"/>
        </w:rPr>
        <w:t>orges</w:t>
      </w:r>
      <w:r>
        <w:rPr>
          <w:szCs w:val="24"/>
        </w:rPr>
        <w:t xml:space="preserve">, 2011); </w:t>
      </w:r>
      <w:r w:rsidRPr="00A71450">
        <w:rPr>
          <w:szCs w:val="24"/>
        </w:rPr>
        <w:t>Libâneo (2008)</w:t>
      </w:r>
      <w:r>
        <w:rPr>
          <w:szCs w:val="24"/>
        </w:rPr>
        <w:t xml:space="preserve">; </w:t>
      </w:r>
      <w:r w:rsidRPr="00A71450">
        <w:rPr>
          <w:szCs w:val="24"/>
        </w:rPr>
        <w:t>Teixeira e Reis (2012)</w:t>
      </w:r>
      <w:r>
        <w:rPr>
          <w:szCs w:val="24"/>
        </w:rPr>
        <w:t xml:space="preserve">; Satyro e Soares (2007) e </w:t>
      </w:r>
      <w:r w:rsidRPr="00A71450">
        <w:rPr>
          <w:szCs w:val="24"/>
        </w:rPr>
        <w:t>Monteiro e Silva (2015)</w:t>
      </w:r>
      <w:r>
        <w:rPr>
          <w:szCs w:val="24"/>
        </w:rPr>
        <w:t xml:space="preserve"> para ter uma melhor discussão do tema abordado.</w:t>
      </w:r>
    </w:p>
    <w:p w:rsidR="00333C25" w:rsidRDefault="00333C25" w:rsidP="00333C25">
      <w:pPr>
        <w:spacing w:line="240" w:lineRule="auto"/>
        <w:rPr>
          <w:szCs w:val="24"/>
        </w:rPr>
      </w:pPr>
    </w:p>
    <w:p w:rsidR="00333C25" w:rsidRDefault="00333C25" w:rsidP="00333C25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E969A7">
        <w:rPr>
          <w:rFonts w:ascii="Times New Roman" w:hAnsi="Times New Roman"/>
          <w:b/>
          <w:sz w:val="24"/>
          <w:szCs w:val="24"/>
        </w:rPr>
        <w:t>D</w:t>
      </w:r>
      <w:r>
        <w:rPr>
          <w:rFonts w:ascii="Times New Roman" w:hAnsi="Times New Roman"/>
          <w:b/>
          <w:sz w:val="24"/>
          <w:szCs w:val="24"/>
        </w:rPr>
        <w:t>ADOS DA ESCOLA</w:t>
      </w:r>
    </w:p>
    <w:p w:rsidR="00333C25" w:rsidRPr="00E969A7" w:rsidRDefault="00333C25" w:rsidP="00333C25">
      <w:pPr>
        <w:pStyle w:val="PargrafodaLista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333C25" w:rsidRPr="00A71450" w:rsidRDefault="00333C25" w:rsidP="00333C25">
      <w:pPr>
        <w:rPr>
          <w:szCs w:val="24"/>
        </w:rPr>
      </w:pPr>
      <w:r w:rsidRPr="00A71450">
        <w:rPr>
          <w:szCs w:val="24"/>
        </w:rPr>
        <w:t xml:space="preserve">Segundo o Projeto Político Pedagógico (PPP) atualizado em 2014, a escola foi criada sob Decreto nº 9.854 de 20 de julho de 1987, com o nome de Escola Isolada Pedra Azul, sendo que no ano de 1993 sob Decreto nº11. 603 de 02 de março do mesmo ano o governo mudou para a atual nomenclatura e em 24 de setembro de 2001 sob Decreto nº 15.642 foi transformada em escola de ensino fundamental II e médio. </w:t>
      </w:r>
    </w:p>
    <w:p w:rsidR="00333C25" w:rsidRPr="00A71450" w:rsidRDefault="00333C25" w:rsidP="00333C25">
      <w:pPr>
        <w:rPr>
          <w:szCs w:val="24"/>
        </w:rPr>
      </w:pPr>
      <w:r w:rsidRPr="00A71450">
        <w:rPr>
          <w:szCs w:val="24"/>
        </w:rPr>
        <w:t>No ano em questão, a escola possuía 935 alunos, sendo, 265 no ensino fundamental II; 279 no ensino médio regular e 391 no ensino médio na modalidade de Educação de Jovens e Adultos (EJA), dessa forma, a mesma era proporcional a sua quantidade de alunos, como ainda é segundo alguns professores.</w:t>
      </w:r>
    </w:p>
    <w:p w:rsidR="00333C25" w:rsidRPr="00A71450" w:rsidRDefault="00333C25" w:rsidP="00333C25">
      <w:pPr>
        <w:rPr>
          <w:szCs w:val="24"/>
        </w:rPr>
      </w:pPr>
      <w:r w:rsidRPr="00A71450">
        <w:rPr>
          <w:szCs w:val="24"/>
        </w:rPr>
        <w:t>A escola analisada vai</w:t>
      </w:r>
      <w:r>
        <w:rPr>
          <w:szCs w:val="24"/>
        </w:rPr>
        <w:t xml:space="preserve"> </w:t>
      </w:r>
      <w:r w:rsidRPr="00A71450">
        <w:rPr>
          <w:szCs w:val="24"/>
        </w:rPr>
        <w:t xml:space="preserve">completar 30 anos de atuação na cidade oferecendo desde ao ensino fundamental II até o ensino médio nos turnos matutino e vespertino, também a Educação de Jovens e Adultos (EJA). Com parcerias com a Universidade do Estado do Rio Grande do Norte (UERN) e com o Instituto Federal de Educação, Ciência e Tecnologia do Rio Grande do Norte (IFRN) acolhe os diferentes programas estudantis </w:t>
      </w:r>
      <w:r w:rsidRPr="00A71450">
        <w:rPr>
          <w:szCs w:val="24"/>
        </w:rPr>
        <w:lastRenderedPageBreak/>
        <w:t>como P</w:t>
      </w:r>
      <w:r w:rsidRPr="00A71450">
        <w:rPr>
          <w:rStyle w:val="nfase"/>
          <w:bCs/>
          <w:szCs w:val="24"/>
          <w:shd w:val="clear" w:color="auto" w:fill="FFFFFF"/>
        </w:rPr>
        <w:t>rograma Institucional de Bolsas de Iniciação Científica</w:t>
      </w:r>
      <w:r w:rsidRPr="00A71450">
        <w:rPr>
          <w:rStyle w:val="apple-converted-space"/>
          <w:szCs w:val="24"/>
          <w:shd w:val="clear" w:color="auto" w:fill="FFFFFF"/>
        </w:rPr>
        <w:t> </w:t>
      </w:r>
      <w:r w:rsidRPr="00A71450">
        <w:rPr>
          <w:szCs w:val="24"/>
          <w:shd w:val="clear" w:color="auto" w:fill="FFFFFF"/>
        </w:rPr>
        <w:t>(</w:t>
      </w:r>
      <w:r w:rsidRPr="00A71450">
        <w:rPr>
          <w:rStyle w:val="nfase"/>
          <w:bCs/>
          <w:szCs w:val="24"/>
          <w:shd w:val="clear" w:color="auto" w:fill="FFFFFF"/>
        </w:rPr>
        <w:t>PIBIC</w:t>
      </w:r>
      <w:r w:rsidRPr="00A71450">
        <w:rPr>
          <w:szCs w:val="24"/>
          <w:shd w:val="clear" w:color="auto" w:fill="FFFFFF"/>
        </w:rPr>
        <w:t>) e o Programa Instituição de Bolsas de Iniciação a Docência (PIBID).</w:t>
      </w:r>
    </w:p>
    <w:p w:rsidR="00333C25" w:rsidRDefault="00333C25" w:rsidP="00333C25">
      <w:pPr>
        <w:rPr>
          <w:szCs w:val="24"/>
          <w:shd w:val="clear" w:color="auto" w:fill="FFFFFF"/>
        </w:rPr>
      </w:pPr>
      <w:r w:rsidRPr="00A71450">
        <w:rPr>
          <w:szCs w:val="24"/>
          <w:shd w:val="clear" w:color="auto" w:fill="FFFFFF"/>
        </w:rPr>
        <w:t xml:space="preserve">Com o passar do tempo nenhuma alteração foi realizada na escola, apenas alguns reparos como retelhamentos, pinturas, restaurações, instalações de alguns </w:t>
      </w:r>
      <w:r>
        <w:rPr>
          <w:szCs w:val="24"/>
          <w:shd w:val="clear" w:color="auto" w:fill="FFFFFF"/>
        </w:rPr>
        <w:t>aparelhos de refrigeração (</w:t>
      </w:r>
      <w:r w:rsidRPr="00A71450">
        <w:rPr>
          <w:szCs w:val="24"/>
          <w:shd w:val="clear" w:color="auto" w:fill="FFFFFF"/>
        </w:rPr>
        <w:t>ar condicionados</w:t>
      </w:r>
      <w:r>
        <w:rPr>
          <w:szCs w:val="24"/>
          <w:shd w:val="clear" w:color="auto" w:fill="FFFFFF"/>
        </w:rPr>
        <w:t>)</w:t>
      </w:r>
      <w:r w:rsidRPr="00A71450">
        <w:rPr>
          <w:szCs w:val="24"/>
          <w:shd w:val="clear" w:color="auto" w:fill="FFFFFF"/>
        </w:rPr>
        <w:t xml:space="preserve"> na sala da direção, dos professores e no laboratório de informática, algumas substituições de salas de aulas e recentemente foi incorporada a acessibilidade.  Porém não foi construída a quadra para a prática de esportes e não se teve nenhuma ampliação dos ambientes disponíveis aos alunos para convivência. </w:t>
      </w:r>
    </w:p>
    <w:p w:rsidR="00333C25" w:rsidRPr="00A71450" w:rsidRDefault="00333C25" w:rsidP="00333C25">
      <w:pPr>
        <w:spacing w:line="240" w:lineRule="auto"/>
        <w:rPr>
          <w:szCs w:val="24"/>
        </w:rPr>
      </w:pPr>
    </w:p>
    <w:p w:rsidR="00333C25" w:rsidRPr="00E969A7" w:rsidRDefault="00333C25" w:rsidP="00333C25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E969A7">
        <w:rPr>
          <w:rFonts w:ascii="Times New Roman" w:hAnsi="Times New Roman"/>
          <w:b/>
          <w:sz w:val="24"/>
          <w:szCs w:val="24"/>
        </w:rPr>
        <w:t xml:space="preserve"> RELAÇÃO DA INFRAESTRUTURA COM O PROCESSO DE ENSINO-APRENDIZAGEM</w:t>
      </w:r>
    </w:p>
    <w:p w:rsidR="00333C25" w:rsidRDefault="00333C25" w:rsidP="00333C25">
      <w:pPr>
        <w:rPr>
          <w:szCs w:val="24"/>
        </w:rPr>
      </w:pPr>
      <w:r w:rsidRPr="00A71450">
        <w:rPr>
          <w:szCs w:val="24"/>
        </w:rPr>
        <w:t xml:space="preserve">A turma observada </w:t>
      </w:r>
      <w:r>
        <w:rPr>
          <w:szCs w:val="24"/>
        </w:rPr>
        <w:t>durante o</w:t>
      </w:r>
      <w:r w:rsidRPr="00A71450">
        <w:rPr>
          <w:szCs w:val="24"/>
        </w:rPr>
        <w:t xml:space="preserve"> estágio possui em torno de</w:t>
      </w:r>
      <w:r>
        <w:rPr>
          <w:szCs w:val="24"/>
        </w:rPr>
        <w:t xml:space="preserve"> </w:t>
      </w:r>
      <w:r w:rsidRPr="00A71450">
        <w:rPr>
          <w:szCs w:val="24"/>
        </w:rPr>
        <w:t>15 a 17 alunos</w:t>
      </w:r>
      <w:r>
        <w:rPr>
          <w:szCs w:val="24"/>
        </w:rPr>
        <w:t xml:space="preserve"> no turno vespertino </w:t>
      </w:r>
      <w:r w:rsidRPr="00A71450">
        <w:rPr>
          <w:szCs w:val="24"/>
        </w:rPr>
        <w:t>e um número bastante elevado de carteiras,</w:t>
      </w:r>
      <w:r>
        <w:rPr>
          <w:szCs w:val="24"/>
        </w:rPr>
        <w:t xml:space="preserve"> </w:t>
      </w:r>
      <w:r w:rsidRPr="00A71450">
        <w:rPr>
          <w:szCs w:val="24"/>
        </w:rPr>
        <w:t>em decorrência da turma numerosa que faz uso da mesma no turno matutino,</w:t>
      </w:r>
      <w:r>
        <w:rPr>
          <w:szCs w:val="24"/>
        </w:rPr>
        <w:t xml:space="preserve"> </w:t>
      </w:r>
      <w:r w:rsidRPr="00A71450">
        <w:rPr>
          <w:szCs w:val="24"/>
        </w:rPr>
        <w:t>sendo algumas do tipo mesinha e carteiras tradicionais</w:t>
      </w:r>
      <w:r>
        <w:rPr>
          <w:szCs w:val="24"/>
        </w:rPr>
        <w:t xml:space="preserve"> “de braço”</w:t>
      </w:r>
      <w:r w:rsidRPr="00A71450">
        <w:rPr>
          <w:szCs w:val="24"/>
        </w:rPr>
        <w:t xml:space="preserve">, o que torna a sala de aula extremamente apertada, dificultando a interação de todos e impossibilitando a circulação da professora e dos alunos </w:t>
      </w:r>
      <w:r>
        <w:rPr>
          <w:szCs w:val="24"/>
        </w:rPr>
        <w:t>pela classe.</w:t>
      </w:r>
    </w:p>
    <w:p w:rsidR="00333C25" w:rsidRDefault="00333C25" w:rsidP="00333C25">
      <w:pPr>
        <w:rPr>
          <w:szCs w:val="24"/>
        </w:rPr>
      </w:pPr>
      <w:r w:rsidRPr="00A71450">
        <w:rPr>
          <w:szCs w:val="24"/>
        </w:rPr>
        <w:t xml:space="preserve">Levando em consideração que a mesma possui apenas dois ventiladores localizados no centro da classe e outro na parede de “fundo”, não sendo suficientes para deixar a sala arejada e confortável para o desenvolvimento da aula programada. Durante o andamento da aula os alunos realizam movimentos de abanação com os livros e cadernos para amenizar o calor. </w:t>
      </w:r>
    </w:p>
    <w:p w:rsidR="00333C25" w:rsidRDefault="00333C25" w:rsidP="00333C25">
      <w:pPr>
        <w:rPr>
          <w:szCs w:val="24"/>
        </w:rPr>
      </w:pPr>
      <w:r w:rsidRPr="00A71450">
        <w:rPr>
          <w:szCs w:val="24"/>
        </w:rPr>
        <w:t>A</w:t>
      </w:r>
      <w:r>
        <w:rPr>
          <w:szCs w:val="24"/>
        </w:rPr>
        <w:t xml:space="preserve"> </w:t>
      </w:r>
      <w:r w:rsidRPr="00A71450">
        <w:rPr>
          <w:szCs w:val="24"/>
        </w:rPr>
        <w:t xml:space="preserve">iluminação não é adequada ao ambiente, </w:t>
      </w:r>
      <w:r>
        <w:rPr>
          <w:szCs w:val="24"/>
        </w:rPr>
        <w:t xml:space="preserve">pois </w:t>
      </w:r>
      <w:r w:rsidRPr="00A71450">
        <w:rPr>
          <w:szCs w:val="24"/>
        </w:rPr>
        <w:t xml:space="preserve">à sala é um pouco escura, e os alunos apresentam dificuldades para visualizar os escritos na lousa, devido à produção de sombras pela professora no momento em que produz registros na mesma e pelas janelas encandearem a visão dos alunos. </w:t>
      </w:r>
    </w:p>
    <w:p w:rsidR="00333C25" w:rsidRPr="00A71450" w:rsidRDefault="00333C25" w:rsidP="00333C25">
      <w:pPr>
        <w:rPr>
          <w:szCs w:val="24"/>
        </w:rPr>
      </w:pPr>
      <w:r>
        <w:rPr>
          <w:szCs w:val="24"/>
        </w:rPr>
        <w:t xml:space="preserve">Dessa forma, </w:t>
      </w:r>
      <w:r w:rsidRPr="00A71450">
        <w:rPr>
          <w:szCs w:val="24"/>
        </w:rPr>
        <w:t xml:space="preserve">Teixeira e Reis (2012) ressaltam que o espaço físico da sala de aula possui elementos que, conforme a sua organização constitui um determinado ambiente de aprendizagem que irá consequentemente, condicionar a dinâmica de trabalho e as aprendizagens que aí se poderão efetuar. Há todo momento os alunos apresentam desconfortáveis e insatisfeitos com as condições do ambiente em que eles estão fazendo uso. </w:t>
      </w:r>
    </w:p>
    <w:p w:rsidR="00333C25" w:rsidRDefault="00333C25" w:rsidP="00333C25">
      <w:pPr>
        <w:spacing w:line="240" w:lineRule="auto"/>
        <w:rPr>
          <w:szCs w:val="24"/>
        </w:rPr>
      </w:pPr>
    </w:p>
    <w:p w:rsidR="00333C25" w:rsidRDefault="00333C25" w:rsidP="00333C25">
      <w:pPr>
        <w:spacing w:line="240" w:lineRule="auto"/>
        <w:rPr>
          <w:szCs w:val="24"/>
        </w:rPr>
      </w:pPr>
    </w:p>
    <w:p w:rsidR="00333C25" w:rsidRDefault="00333C25" w:rsidP="00333C25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E969A7">
        <w:rPr>
          <w:rFonts w:ascii="Times New Roman" w:hAnsi="Times New Roman"/>
          <w:b/>
          <w:sz w:val="24"/>
          <w:szCs w:val="24"/>
        </w:rPr>
        <w:lastRenderedPageBreak/>
        <w:t>RELAÇÃO ALUNO E PROFESSOR</w:t>
      </w:r>
    </w:p>
    <w:p w:rsidR="00333C25" w:rsidRPr="00E969A7" w:rsidRDefault="00333C25" w:rsidP="00333C25">
      <w:pPr>
        <w:pStyle w:val="PargrafodaLista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333C25" w:rsidRDefault="00333C25" w:rsidP="00333C25">
      <w:pPr>
        <w:rPr>
          <w:szCs w:val="24"/>
        </w:rPr>
      </w:pPr>
      <w:r>
        <w:rPr>
          <w:szCs w:val="24"/>
        </w:rPr>
        <w:t>No que se refere</w:t>
      </w:r>
      <w:r w:rsidRPr="00A71450">
        <w:rPr>
          <w:szCs w:val="24"/>
        </w:rPr>
        <w:t xml:space="preserve"> à relação professor-aluno, é notável uma desorganização do espaço na sala de aula em decorrência do elevado número de carteiras e o pequeno espaço da classe, pois ao transitar os próprios alunos vão movendo as mesmas possibilitando a locomoção. Com</w:t>
      </w:r>
      <w:r>
        <w:rPr>
          <w:szCs w:val="24"/>
        </w:rPr>
        <w:t>o</w:t>
      </w:r>
      <w:r w:rsidRPr="00A71450">
        <w:rPr>
          <w:szCs w:val="24"/>
        </w:rPr>
        <w:t xml:space="preserve"> o espaço </w:t>
      </w:r>
      <w:r>
        <w:rPr>
          <w:szCs w:val="24"/>
        </w:rPr>
        <w:t xml:space="preserve">é </w:t>
      </w:r>
      <w:r w:rsidRPr="00A71450">
        <w:rPr>
          <w:szCs w:val="24"/>
        </w:rPr>
        <w:t>reduzido</w:t>
      </w:r>
      <w:r>
        <w:rPr>
          <w:szCs w:val="24"/>
        </w:rPr>
        <w:t>,</w:t>
      </w:r>
      <w:r w:rsidRPr="00A71450">
        <w:rPr>
          <w:szCs w:val="24"/>
        </w:rPr>
        <w:t xml:space="preserve"> não permite </w:t>
      </w:r>
      <w:r>
        <w:rPr>
          <w:szCs w:val="24"/>
        </w:rPr>
        <w:t xml:space="preserve">que </w:t>
      </w:r>
      <w:r w:rsidRPr="00A71450">
        <w:rPr>
          <w:szCs w:val="24"/>
        </w:rPr>
        <w:t>a professora se locomov</w:t>
      </w:r>
      <w:r>
        <w:rPr>
          <w:szCs w:val="24"/>
        </w:rPr>
        <w:t>a</w:t>
      </w:r>
      <w:r w:rsidRPr="00A71450">
        <w:rPr>
          <w:szCs w:val="24"/>
        </w:rPr>
        <w:t xml:space="preserve"> em sala, permanecendo durante toda a aula parada em frente ao quadro</w:t>
      </w:r>
      <w:r>
        <w:rPr>
          <w:szCs w:val="24"/>
        </w:rPr>
        <w:t>, mesmo quando é necessário o esclarecimento de dúvidas ela tem muita dificuldade para chegar a carteira do aluno.</w:t>
      </w:r>
    </w:p>
    <w:p w:rsidR="00333C25" w:rsidRDefault="00333C25" w:rsidP="00333C25">
      <w:pPr>
        <w:rPr>
          <w:szCs w:val="24"/>
        </w:rPr>
      </w:pPr>
      <w:r w:rsidRPr="00A71450">
        <w:rPr>
          <w:szCs w:val="24"/>
        </w:rPr>
        <w:t xml:space="preserve">Segundo Monteiro e Silva (2015) a estrutura da sala de aula também é um fator limitante ao desenvolvimento de uma boa metodologia </w:t>
      </w:r>
      <w:r>
        <w:rPr>
          <w:szCs w:val="24"/>
        </w:rPr>
        <w:t>por</w:t>
      </w:r>
      <w:r w:rsidRPr="00A71450">
        <w:rPr>
          <w:szCs w:val="24"/>
        </w:rPr>
        <w:t xml:space="preserve"> parte do professor. Com isso, quando a escola não oferece uma estrutura necessária </w:t>
      </w:r>
      <w:r>
        <w:rPr>
          <w:szCs w:val="24"/>
        </w:rPr>
        <w:t xml:space="preserve">com conforto e recursos metodológicos necessários </w:t>
      </w:r>
      <w:r w:rsidRPr="00A71450">
        <w:rPr>
          <w:szCs w:val="24"/>
        </w:rPr>
        <w:t>para o bom desempenho da aula planejada pelo docente, causa insatisfação no</w:t>
      </w:r>
      <w:r>
        <w:rPr>
          <w:szCs w:val="24"/>
        </w:rPr>
        <w:t>s mesmos e em todo</w:t>
      </w:r>
      <w:r w:rsidRPr="00A71450">
        <w:rPr>
          <w:szCs w:val="24"/>
        </w:rPr>
        <w:t xml:space="preserve"> o corpo discente da instituição, ambos não possuem motivação para lecionar e aprender</w:t>
      </w:r>
    </w:p>
    <w:p w:rsidR="00333C25" w:rsidRDefault="00333C25" w:rsidP="00333C25">
      <w:pPr>
        <w:rPr>
          <w:szCs w:val="24"/>
        </w:rPr>
      </w:pPr>
      <w:r w:rsidRPr="00A71450">
        <w:rPr>
          <w:szCs w:val="24"/>
        </w:rPr>
        <w:t xml:space="preserve">Em um breve dialogo com a turma foi possível abstrair inúmeras informações relacionadas à insatisfação dos alunos diante as aulas da disciplina de </w:t>
      </w:r>
      <w:r>
        <w:rPr>
          <w:szCs w:val="24"/>
        </w:rPr>
        <w:t>Geografia</w:t>
      </w:r>
      <w:r w:rsidRPr="00A71450">
        <w:rPr>
          <w:szCs w:val="24"/>
        </w:rPr>
        <w:t>, todos deixaram nítido o descontentamento relacionado às aulas, relatando que se sentem entediados e que em todas as aulas é utilizada a mesma metodologia pela professora e dificilmente são incorporado aulas dinâmicas, com produções de materiais como maquete, cartazes, em que os materiais não são disponibilizados pela escola, como também o uso de mapas e globos, sendo que na biblioteca se tem diferentes mapas e globos disponíveis. Tais problemáticas deixam os alunos desmotivados e muitas vezes com despe</w:t>
      </w:r>
      <w:r>
        <w:rPr>
          <w:szCs w:val="24"/>
        </w:rPr>
        <w:t>ito com a disciplina geográfica</w:t>
      </w:r>
      <w:r w:rsidRPr="00A71450">
        <w:rPr>
          <w:szCs w:val="24"/>
        </w:rPr>
        <w:t>.</w:t>
      </w:r>
    </w:p>
    <w:p w:rsidR="00333C25" w:rsidRDefault="00333C25" w:rsidP="00333C25">
      <w:pPr>
        <w:rPr>
          <w:szCs w:val="24"/>
        </w:rPr>
      </w:pPr>
      <w:r w:rsidRPr="00A71450">
        <w:rPr>
          <w:szCs w:val="24"/>
        </w:rPr>
        <w:t>Devido a falta de materiais e criatividade por parte do docente para o planejamento de aulas mais dinâmicas, a maioria dos alunos ficam calados apenas observando e ouvindo a fala da professora e quando a mesma realiza algumas perguntas relacionadas ao conteúdo para instigar a participação deles, tem poucas participações como resposta, com, apenas dois ou três alunos participando, enquanto que os demais preferem esta com conversas paralelas que não se relacionam com a discussão. Dessa forma, os alunos não apresentam muita criticidade e não são tão interativos.</w:t>
      </w:r>
    </w:p>
    <w:p w:rsidR="00333C25" w:rsidRPr="00A71450" w:rsidRDefault="00333C25" w:rsidP="00333C25">
      <w:pPr>
        <w:spacing w:line="240" w:lineRule="auto"/>
        <w:rPr>
          <w:szCs w:val="24"/>
        </w:rPr>
      </w:pPr>
    </w:p>
    <w:p w:rsidR="00333C25" w:rsidRPr="007C4441" w:rsidRDefault="00333C25" w:rsidP="00333C25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7C4441">
        <w:rPr>
          <w:rFonts w:ascii="Times New Roman" w:hAnsi="Times New Roman"/>
          <w:b/>
          <w:sz w:val="24"/>
          <w:szCs w:val="24"/>
        </w:rPr>
        <w:t>INFRAESTRUTURA DA ESCOLA</w:t>
      </w:r>
    </w:p>
    <w:p w:rsidR="00333C25" w:rsidRPr="00A71450" w:rsidRDefault="00333C25" w:rsidP="00333C25">
      <w:pPr>
        <w:rPr>
          <w:b/>
          <w:szCs w:val="24"/>
        </w:rPr>
      </w:pPr>
      <w:r w:rsidRPr="00A71450">
        <w:rPr>
          <w:szCs w:val="24"/>
        </w:rPr>
        <w:lastRenderedPageBreak/>
        <w:t xml:space="preserve">Segundo o Projeto Político Pedagógico (PPP) a edificação é composta por nove salas de aulas, quatro banheiros sendo um masculino e outro para cadeirante também masculino, e os outros dois femininos, um convencional e outro para cadeirante, e também um feminino e masculino para uso dos professores e funcionários. Os blocos de salas de aulas são divididos por corredores estreitos com rampas ou degraus, em decorrência do relevo não plano em que a escola foi construída. </w:t>
      </w:r>
    </w:p>
    <w:p w:rsidR="00333C25" w:rsidRPr="00A71450" w:rsidRDefault="00333C25" w:rsidP="00333C25">
      <w:pPr>
        <w:rPr>
          <w:b/>
          <w:szCs w:val="24"/>
        </w:rPr>
      </w:pPr>
      <w:r w:rsidRPr="00A71450">
        <w:rPr>
          <w:szCs w:val="24"/>
        </w:rPr>
        <w:t>Ainda tem uma biblioteca com várias estantes e um acervo de 4.585 exemplares de livros didáticos</w:t>
      </w:r>
      <w:r>
        <w:rPr>
          <w:szCs w:val="24"/>
        </w:rPr>
        <w:t xml:space="preserve"> </w:t>
      </w:r>
      <w:r w:rsidRPr="00A71450">
        <w:rPr>
          <w:szCs w:val="24"/>
        </w:rPr>
        <w:t xml:space="preserve">e literários apenas para consulta, um laboratório de informática com 21 computadores com acesso a internet, uma sala de vídeo equipada com uma TV de tela plana com 40 polegadas e um aparelho de DVD, a escola disponibiliza três aparelhos de multimídias, Datashow para o uso dos professores mediante ao agendamento, 1 sala de almoxarifado, 1 cozinha, 1 sala de direção, 1 arquivo passivo, 1 sala de secretaria, 1 deposito, 1 sala de deposito destinado para a merenda e seguindo o documento pesquisado a mesma possuía um laboratório de ciências, mas com a demanda de sala de aula o mesmo foi ocupado para uma classe, tendo os seus equipamentos armazenados em um armário na secretaria, se transformado em um “laboratório móvel” pelos professores, tendo em vista que a </w:t>
      </w:r>
      <w:r w:rsidRPr="00A71450">
        <w:rPr>
          <w:color w:val="000000"/>
          <w:szCs w:val="24"/>
        </w:rPr>
        <w:t>utilização desses ambientes quase não acontece.</w:t>
      </w:r>
    </w:p>
    <w:p w:rsidR="00333C25" w:rsidRDefault="00333C25" w:rsidP="00333C25">
      <w:pPr>
        <w:rPr>
          <w:szCs w:val="24"/>
        </w:rPr>
      </w:pPr>
      <w:r w:rsidRPr="00A71450">
        <w:rPr>
          <w:szCs w:val="24"/>
        </w:rPr>
        <w:t>Na escola só se faz presente uma área de convivência disponível para os alunos no momento do intervalo com alguns banquinhos, o bebedouro, os banheiros e a copa onde é preparado e servido o lanche para os alunos, levando em consideração que devido à quantidade de aluno toda essa área fica ocupada com fila de entrega do alimento oferecido pela escola. Nesse mesmo espaço acontecem os eventos promovidos pela escola e outras atividades diversas.</w:t>
      </w:r>
    </w:p>
    <w:p w:rsidR="00333C25" w:rsidRPr="00A71450" w:rsidRDefault="00333C25" w:rsidP="00333C25">
      <w:pPr>
        <w:spacing w:line="240" w:lineRule="auto"/>
        <w:rPr>
          <w:b/>
          <w:szCs w:val="24"/>
        </w:rPr>
      </w:pPr>
    </w:p>
    <w:p w:rsidR="00333C25" w:rsidRPr="007C4441" w:rsidRDefault="00333C25" w:rsidP="00333C25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7C4441">
        <w:rPr>
          <w:rFonts w:ascii="Times New Roman" w:hAnsi="Times New Roman"/>
          <w:b/>
          <w:sz w:val="24"/>
          <w:szCs w:val="24"/>
        </w:rPr>
        <w:t>MELHORIAS PARA A ESCOLA SEGUNDO PROFESSSORES E ALUNOS</w:t>
      </w:r>
    </w:p>
    <w:p w:rsidR="00333C25" w:rsidRDefault="00333C25" w:rsidP="00333C25">
      <w:pPr>
        <w:rPr>
          <w:szCs w:val="24"/>
        </w:rPr>
      </w:pPr>
      <w:r w:rsidRPr="00A71450">
        <w:rPr>
          <w:szCs w:val="24"/>
        </w:rPr>
        <w:t xml:space="preserve">Mediante um dialogo informal com </w:t>
      </w:r>
      <w:r>
        <w:rPr>
          <w:szCs w:val="24"/>
        </w:rPr>
        <w:t>os professores de Geografia</w:t>
      </w:r>
      <w:r w:rsidRPr="00A71450">
        <w:rPr>
          <w:szCs w:val="24"/>
        </w:rPr>
        <w:t xml:space="preserve"> nos intervalos de uma aula para a outra na sala dos professores sobre a infraestrutura que a escola oferece foi possível obter inúmeras informações. Muitas problemáticas foram apontadas por eles, como as instalações elétricas que não são satisfatórias, pois não proporcionam a devida claridade necessária para a execução de suas atividades tanto na sala do professores como nas salas de aulas, e as instalações hidráulicas por serem as mesmas desde a sua construção e também a sala dos professores por ser pequena para a </w:t>
      </w:r>
      <w:r w:rsidRPr="00A71450">
        <w:rPr>
          <w:szCs w:val="24"/>
        </w:rPr>
        <w:lastRenderedPageBreak/>
        <w:t xml:space="preserve">quantidade de docentes presentes na escola, tendo em vista que as reuniões são realizadas na sala de vídeo por comporta </w:t>
      </w:r>
      <w:r>
        <w:rPr>
          <w:szCs w:val="24"/>
        </w:rPr>
        <w:t>–</w:t>
      </w:r>
      <w:r w:rsidRPr="00A71450">
        <w:rPr>
          <w:szCs w:val="24"/>
        </w:rPr>
        <w:t xml:space="preserve"> lós</w:t>
      </w:r>
      <w:r>
        <w:rPr>
          <w:szCs w:val="24"/>
        </w:rPr>
        <w:t>.</w:t>
      </w:r>
    </w:p>
    <w:p w:rsidR="00333C25" w:rsidRPr="00BD23DA" w:rsidRDefault="00333C25" w:rsidP="00333C25">
      <w:pPr>
        <w:jc w:val="center"/>
        <w:rPr>
          <w:szCs w:val="24"/>
        </w:rPr>
      </w:pPr>
      <w:r w:rsidRPr="00BD23DA">
        <w:rPr>
          <w:b/>
          <w:szCs w:val="24"/>
        </w:rPr>
        <w:t>Figura 01:</w:t>
      </w:r>
      <w:r w:rsidRPr="00BD23DA">
        <w:rPr>
          <w:szCs w:val="24"/>
        </w:rPr>
        <w:t xml:space="preserve"> Atual sala dos professores.</w:t>
      </w:r>
    </w:p>
    <w:p w:rsidR="00333C25" w:rsidRDefault="00333C25" w:rsidP="00333C25">
      <w:pPr>
        <w:jc w:val="center"/>
        <w:rPr>
          <w:szCs w:val="24"/>
        </w:rPr>
      </w:pPr>
      <w:r w:rsidRPr="007C4441">
        <w:rPr>
          <w:noProof/>
          <w:szCs w:val="24"/>
          <w:lang w:eastAsia="pt-BR"/>
        </w:rPr>
        <w:drawing>
          <wp:inline distT="0" distB="0" distL="0" distR="0">
            <wp:extent cx="3600000" cy="2672310"/>
            <wp:effectExtent l="19050" t="0" r="450" b="0"/>
            <wp:docPr id="3" name="Imagem 3" descr="C:\Users\Notebook\Desktop\fotos da camera\DSC0275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otebook\Desktop\fotos da camera\DSC02753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672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3C25" w:rsidRPr="006C7C76" w:rsidRDefault="00333C25" w:rsidP="00333C25">
      <w:pPr>
        <w:jc w:val="center"/>
        <w:rPr>
          <w:sz w:val="20"/>
          <w:szCs w:val="20"/>
        </w:rPr>
      </w:pPr>
      <w:r w:rsidRPr="006C7C76">
        <w:rPr>
          <w:sz w:val="20"/>
          <w:szCs w:val="20"/>
        </w:rPr>
        <w:t>Fonte: Izabel Vilaça (2017)</w:t>
      </w:r>
    </w:p>
    <w:p w:rsidR="00333C25" w:rsidRDefault="00333C25" w:rsidP="00333C25">
      <w:pPr>
        <w:rPr>
          <w:szCs w:val="24"/>
        </w:rPr>
      </w:pPr>
      <w:r w:rsidRPr="00A71450">
        <w:rPr>
          <w:szCs w:val="24"/>
        </w:rPr>
        <w:t>Ainda foi relatada a insatisfação dos mesmos diante as salas de aulas que são disponíveis, por não serem “forradas”</w:t>
      </w:r>
      <w:r>
        <w:rPr>
          <w:szCs w:val="24"/>
        </w:rPr>
        <w:t xml:space="preserve"> </w:t>
      </w:r>
      <w:r w:rsidRPr="00A71450">
        <w:rPr>
          <w:szCs w:val="24"/>
        </w:rPr>
        <w:t>e não possuírem a devida iluminação, o que dificulta o andamento da aula e entendimento do exposto na lousa por parte dos alunos, como também a ventilação que é apenas com no máximo três ventiladores do tipo de teto em cada sala de aula não sendo suficientes para trazer conforto e bem estar aos docentes e discentes. Como também os moveis dispostos, como o birô e as carteiras que não são confortáveis e apresentam quebraduras colocando em risco a integridade física tanto d</w:t>
      </w:r>
      <w:r>
        <w:rPr>
          <w:szCs w:val="24"/>
        </w:rPr>
        <w:t>os alunos como dos professores.</w:t>
      </w:r>
    </w:p>
    <w:p w:rsidR="00333C25" w:rsidRDefault="00333C25" w:rsidP="00333C25">
      <w:pPr>
        <w:rPr>
          <w:color w:val="000000"/>
          <w:szCs w:val="24"/>
        </w:rPr>
      </w:pPr>
      <w:r w:rsidRPr="00A71450">
        <w:rPr>
          <w:szCs w:val="24"/>
        </w:rPr>
        <w:t xml:space="preserve">Tais descontentamentos relacionados à sala de aula também foram apontados por todos os alunos em uma conversa informal, que muitos demonstraram desmotivados diante da realidade em que se encontra a escola, apontando sugestões para o melhoramento da sala de aula e da instituição de ensino, como forro das classes e climatização, </w:t>
      </w:r>
      <w:r w:rsidRPr="007C4441">
        <w:rPr>
          <w:szCs w:val="24"/>
        </w:rPr>
        <w:t>lâmpadas</w:t>
      </w:r>
      <w:r w:rsidRPr="00A71450">
        <w:rPr>
          <w:szCs w:val="24"/>
        </w:rPr>
        <w:t xml:space="preserve"> que proporcionem uma</w:t>
      </w:r>
      <w:r>
        <w:rPr>
          <w:szCs w:val="24"/>
        </w:rPr>
        <w:t xml:space="preserve"> maior</w:t>
      </w:r>
      <w:r w:rsidRPr="00A71450">
        <w:rPr>
          <w:szCs w:val="24"/>
        </w:rPr>
        <w:t xml:space="preserve"> claridade e menos quantidade de carteiras </w:t>
      </w:r>
      <w:r>
        <w:rPr>
          <w:szCs w:val="24"/>
        </w:rPr>
        <w:t xml:space="preserve">que não são ocupadas </w:t>
      </w:r>
      <w:r w:rsidRPr="00A71450">
        <w:rPr>
          <w:szCs w:val="24"/>
        </w:rPr>
        <w:t xml:space="preserve">para que se tenham mais espaço, como também que as mesmas sejam mais confortáveis. É importante que seja </w:t>
      </w:r>
      <w:r w:rsidRPr="00A71450">
        <w:rPr>
          <w:color w:val="000000"/>
          <w:szCs w:val="24"/>
        </w:rPr>
        <w:t>um ambiente que proporcione conforto e bem-estar, permitindo a interação e que seja agradável para trabalhar</w:t>
      </w:r>
      <w:r>
        <w:rPr>
          <w:color w:val="000000"/>
          <w:szCs w:val="24"/>
        </w:rPr>
        <w:t>, como é possível observar na imagem abaixo:</w:t>
      </w:r>
    </w:p>
    <w:p w:rsidR="00333C25" w:rsidRPr="00BD23DA" w:rsidRDefault="00333C25" w:rsidP="00333C25">
      <w:pPr>
        <w:jc w:val="center"/>
        <w:rPr>
          <w:szCs w:val="24"/>
        </w:rPr>
      </w:pPr>
      <w:r w:rsidRPr="00BD23DA">
        <w:rPr>
          <w:b/>
          <w:color w:val="000000"/>
          <w:szCs w:val="24"/>
        </w:rPr>
        <w:t>Figura 02:</w:t>
      </w:r>
      <w:r w:rsidRPr="00BD23DA">
        <w:rPr>
          <w:color w:val="000000"/>
          <w:szCs w:val="24"/>
        </w:rPr>
        <w:t xml:space="preserve"> Sala de aula</w:t>
      </w:r>
    </w:p>
    <w:p w:rsidR="00333C25" w:rsidRDefault="00333C25" w:rsidP="00333C25">
      <w:pPr>
        <w:jc w:val="center"/>
      </w:pPr>
      <w:r w:rsidRPr="006C7C76">
        <w:rPr>
          <w:noProof/>
          <w:lang w:eastAsia="pt-BR"/>
        </w:rPr>
        <w:lastRenderedPageBreak/>
        <w:drawing>
          <wp:inline distT="0" distB="0" distL="0" distR="0">
            <wp:extent cx="3886200" cy="2828925"/>
            <wp:effectExtent l="19050" t="0" r="0" b="0"/>
            <wp:docPr id="1" name="Imagem 4" descr="C:\Users\Notebook\Desktop\fotos da camera\DSC0272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Notebook\Desktop\fotos da camera\DSC02725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8501" cy="283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3C25" w:rsidRDefault="00333C25" w:rsidP="00333C25">
      <w:pPr>
        <w:jc w:val="center"/>
      </w:pPr>
      <w:r>
        <w:t>Fonte: Izabel Vilaça (2017)</w:t>
      </w:r>
    </w:p>
    <w:p w:rsidR="00333C25" w:rsidRDefault="00333C25" w:rsidP="00333C25">
      <w:pPr>
        <w:rPr>
          <w:szCs w:val="24"/>
        </w:rPr>
      </w:pPr>
      <w:r w:rsidRPr="00A71450">
        <w:rPr>
          <w:szCs w:val="24"/>
        </w:rPr>
        <w:t>Os mesmos relatam que no laboratório de informática, de todos os computadores disponíveis apenas uns dois ou três tem um bom funcionamento com acesso a internet, contradizendo ao que foi afirmado no Projeto Político Pedagógico (PPP), como também a área de convivência que não é arejada e pequena diante da quantidade de alunos matriculados, como as salas de aulas que são apertadas com muitas carteiras</w:t>
      </w:r>
      <w:r>
        <w:rPr>
          <w:szCs w:val="24"/>
        </w:rPr>
        <w:t>. Tais descontentamentos podem ser comprovados pelas seguintes imagens:</w:t>
      </w:r>
    </w:p>
    <w:p w:rsidR="00333C25" w:rsidRDefault="00333C25" w:rsidP="00333C25">
      <w:pPr>
        <w:jc w:val="center"/>
        <w:rPr>
          <w:szCs w:val="24"/>
        </w:rPr>
      </w:pPr>
      <w:r w:rsidRPr="00BD23DA">
        <w:rPr>
          <w:b/>
          <w:szCs w:val="24"/>
        </w:rPr>
        <w:t>Figuras 03 e 04:</w:t>
      </w:r>
      <w:r>
        <w:rPr>
          <w:szCs w:val="24"/>
        </w:rPr>
        <w:t xml:space="preserve"> Laboratório de informática e área de convivência.</w:t>
      </w:r>
    </w:p>
    <w:p w:rsidR="00333C25" w:rsidRDefault="00333C25" w:rsidP="00333C25">
      <w:pPr>
        <w:rPr>
          <w:szCs w:val="24"/>
        </w:rPr>
      </w:pPr>
      <w:r w:rsidRPr="006C7C76">
        <w:rPr>
          <w:noProof/>
          <w:szCs w:val="24"/>
          <w:lang w:eastAsia="pt-BR"/>
        </w:rPr>
        <w:drawing>
          <wp:inline distT="0" distB="0" distL="0" distR="0">
            <wp:extent cx="2501232" cy="2409825"/>
            <wp:effectExtent l="19050" t="0" r="0" b="0"/>
            <wp:docPr id="7" name="Imagem 5" descr="C:\Users\Notebook\Desktop\fotos da camera\DSC027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Notebook\Desktop\fotos da camera\DSC02713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7106" cy="24154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C7C76">
        <w:rPr>
          <w:noProof/>
          <w:szCs w:val="24"/>
          <w:lang w:eastAsia="pt-BR"/>
        </w:rPr>
        <w:drawing>
          <wp:inline distT="0" distB="0" distL="0" distR="0">
            <wp:extent cx="2295525" cy="2416051"/>
            <wp:effectExtent l="19050" t="0" r="9525" b="0"/>
            <wp:docPr id="5" name="Imagem 6" descr="C:\Users\Notebook\Desktop\fotos da camera\DSC0269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Notebook\Desktop\fotos da camera\DSC02692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2106" cy="24229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3C25" w:rsidRDefault="00333C25" w:rsidP="00333C25">
      <w:pPr>
        <w:jc w:val="center"/>
        <w:rPr>
          <w:sz w:val="20"/>
          <w:szCs w:val="20"/>
        </w:rPr>
      </w:pPr>
      <w:r w:rsidRPr="006C7C76">
        <w:rPr>
          <w:sz w:val="20"/>
          <w:szCs w:val="20"/>
        </w:rPr>
        <w:t>Fonte: Izabel Vilaça (2017)</w:t>
      </w:r>
    </w:p>
    <w:p w:rsidR="00333C25" w:rsidRDefault="00333C25" w:rsidP="00333C25">
      <w:pPr>
        <w:rPr>
          <w:szCs w:val="24"/>
        </w:rPr>
      </w:pPr>
      <w:r w:rsidRPr="00A71450">
        <w:rPr>
          <w:szCs w:val="24"/>
        </w:rPr>
        <w:t xml:space="preserve">A biblioteca também foi apontada pelos alunos devido à falta de privacidade, que é a principal problemática, pois no momento que estão estudando nas mesas disposta no recinto, a bibliotecária e o secretário ficam conversando, e os demais alunos ficam transitando pelo ambiente tirando a concentração de quem esta lendo. Desse </w:t>
      </w:r>
      <w:r w:rsidRPr="00A71450">
        <w:rPr>
          <w:szCs w:val="24"/>
        </w:rPr>
        <w:lastRenderedPageBreak/>
        <w:t xml:space="preserve">modo, foi sugerido pelos alunos a incorporação de cabines de </w:t>
      </w:r>
      <w:r w:rsidRPr="006C7C76">
        <w:rPr>
          <w:szCs w:val="24"/>
        </w:rPr>
        <w:t>estudos,</w:t>
      </w:r>
      <w:r w:rsidRPr="00A71450">
        <w:rPr>
          <w:szCs w:val="24"/>
        </w:rPr>
        <w:t xml:space="preserve"> tanto individua</w:t>
      </w:r>
      <w:r>
        <w:rPr>
          <w:szCs w:val="24"/>
        </w:rPr>
        <w:t>l quanto para estudos em grupo, como pode ser observado na seguinte imagem:</w:t>
      </w:r>
    </w:p>
    <w:p w:rsidR="00333C25" w:rsidRPr="00BD23DA" w:rsidRDefault="00333C25" w:rsidP="00333C25">
      <w:pPr>
        <w:jc w:val="center"/>
        <w:rPr>
          <w:szCs w:val="24"/>
        </w:rPr>
      </w:pPr>
      <w:r w:rsidRPr="00BD23DA">
        <w:rPr>
          <w:b/>
          <w:szCs w:val="24"/>
        </w:rPr>
        <w:t>Figura 05:</w:t>
      </w:r>
      <w:r w:rsidRPr="00BD23DA">
        <w:rPr>
          <w:szCs w:val="24"/>
        </w:rPr>
        <w:t xml:space="preserve"> Biblioteca</w:t>
      </w:r>
    </w:p>
    <w:p w:rsidR="00333C25" w:rsidRDefault="00333C25" w:rsidP="00333C25">
      <w:pPr>
        <w:jc w:val="center"/>
        <w:rPr>
          <w:b/>
          <w:noProof/>
          <w:szCs w:val="24"/>
          <w:lang w:eastAsia="pt-BR"/>
        </w:rPr>
      </w:pPr>
      <w:r>
        <w:rPr>
          <w:b/>
          <w:noProof/>
          <w:szCs w:val="24"/>
          <w:lang w:eastAsia="pt-BR"/>
        </w:rPr>
        <w:drawing>
          <wp:inline distT="0" distB="0" distL="0" distR="0">
            <wp:extent cx="3933825" cy="2905125"/>
            <wp:effectExtent l="19050" t="0" r="9525" b="0"/>
            <wp:docPr id="11" name="Imagem 10" descr="C:\Users\Notebook\Desktop\fotos da camera\DSC027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Notebook\Desktop\fotos da camera\DSC02707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8639" cy="2908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3C25" w:rsidRPr="003972ED" w:rsidRDefault="00333C25" w:rsidP="00333C25">
      <w:pPr>
        <w:jc w:val="center"/>
        <w:rPr>
          <w:noProof/>
          <w:sz w:val="20"/>
          <w:szCs w:val="20"/>
          <w:lang w:eastAsia="pt-BR"/>
        </w:rPr>
      </w:pPr>
      <w:r w:rsidRPr="003972ED">
        <w:rPr>
          <w:noProof/>
          <w:sz w:val="20"/>
          <w:szCs w:val="20"/>
          <w:lang w:eastAsia="pt-BR"/>
        </w:rPr>
        <w:t>Fonte: Izabel Vilaça (2017)</w:t>
      </w:r>
    </w:p>
    <w:p w:rsidR="00333C25" w:rsidRPr="00A71450" w:rsidRDefault="00333C25" w:rsidP="00333C25">
      <w:pPr>
        <w:rPr>
          <w:szCs w:val="24"/>
        </w:rPr>
      </w:pPr>
      <w:r w:rsidRPr="00A71450">
        <w:rPr>
          <w:szCs w:val="24"/>
        </w:rPr>
        <w:t>É valido ressaltar que na escola não se tem quadra esportiva e nem campo</w:t>
      </w:r>
      <w:r>
        <w:rPr>
          <w:szCs w:val="24"/>
        </w:rPr>
        <w:t xml:space="preserve"> de futebol</w:t>
      </w:r>
      <w:r w:rsidRPr="00A71450">
        <w:rPr>
          <w:szCs w:val="24"/>
        </w:rPr>
        <w:t xml:space="preserve"> para a execução da parte prática da disciplina de Educação Física e os alunos precisam se deslocar para a Universidade do Estado do Rio Grande do Norte (UERN), tendo em vista que com a existência de tais ambientes, possibilita a realização de aulas dinâmicas para as outras disciplinas, inclusive </w:t>
      </w:r>
      <w:r>
        <w:rPr>
          <w:szCs w:val="24"/>
        </w:rPr>
        <w:t>Geografia</w:t>
      </w:r>
      <w:r w:rsidRPr="00A71450">
        <w:rPr>
          <w:szCs w:val="24"/>
        </w:rPr>
        <w:t xml:space="preserve">.  </w:t>
      </w:r>
    </w:p>
    <w:p w:rsidR="00333C25" w:rsidRPr="00A71450" w:rsidRDefault="00333C25" w:rsidP="00333C25">
      <w:pPr>
        <w:rPr>
          <w:szCs w:val="24"/>
        </w:rPr>
      </w:pPr>
      <w:r w:rsidRPr="00A71450">
        <w:rPr>
          <w:szCs w:val="24"/>
        </w:rPr>
        <w:t>Diante de todas as problemáticas apontadas tanto pelo corpo docente quanto discente, é evidente a insatisfação de todos</w:t>
      </w:r>
      <w:r>
        <w:rPr>
          <w:szCs w:val="24"/>
        </w:rPr>
        <w:t>, n</w:t>
      </w:r>
      <w:r w:rsidRPr="00A71450">
        <w:rPr>
          <w:szCs w:val="24"/>
        </w:rPr>
        <w:t xml:space="preserve"> pela falta de conforto, falta de merenda de boa qualidade, falta de espaços amplos para socialização no momento do intervalo, e acima de tudo pela falta de materiais e de espaços na escola para a elaboração de aulas dinamizadas, que proporcionam uma melhor fixação dos assuntos abordados. </w:t>
      </w:r>
    </w:p>
    <w:p w:rsidR="00333C25" w:rsidRDefault="00333C25" w:rsidP="00333C25">
      <w:pPr>
        <w:rPr>
          <w:szCs w:val="24"/>
        </w:rPr>
      </w:pPr>
      <w:r w:rsidRPr="00A71450">
        <w:rPr>
          <w:szCs w:val="24"/>
        </w:rPr>
        <w:t>Dessa forma, Zabalza (2001) vem afirmar, que o espaço poderá favorecer ou dificultar a aquisição de aprendizagens, revelando-se estimulante ou limitador em função do nível de coerência entre os objetivos e a dinâmica proposta para as atividades a realizar, ou em relação aos métodos de ensino e de aprendizagem caracterizadores do nosso modo de trabalhar.</w:t>
      </w:r>
    </w:p>
    <w:p w:rsidR="00333C25" w:rsidRDefault="00333C25" w:rsidP="00333C25">
      <w:pPr>
        <w:spacing w:line="240" w:lineRule="auto"/>
        <w:rPr>
          <w:szCs w:val="24"/>
        </w:rPr>
      </w:pPr>
    </w:p>
    <w:p w:rsidR="00333C25" w:rsidRPr="00A54638" w:rsidRDefault="00333C25" w:rsidP="00333C25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A54638">
        <w:rPr>
          <w:rFonts w:ascii="Times New Roman" w:hAnsi="Times New Roman"/>
          <w:b/>
          <w:sz w:val="24"/>
          <w:szCs w:val="24"/>
        </w:rPr>
        <w:t>CONCLUSÃO</w:t>
      </w:r>
    </w:p>
    <w:p w:rsidR="00333C25" w:rsidRDefault="00333C25" w:rsidP="00333C25">
      <w:pPr>
        <w:rPr>
          <w:color w:val="000000"/>
          <w:szCs w:val="24"/>
        </w:rPr>
      </w:pPr>
      <w:r>
        <w:rPr>
          <w:szCs w:val="24"/>
        </w:rPr>
        <w:lastRenderedPageBreak/>
        <w:t>Em virtude dos fatos abordados</w:t>
      </w:r>
      <w:r w:rsidRPr="003314F4">
        <w:rPr>
          <w:szCs w:val="24"/>
        </w:rPr>
        <w:t xml:space="preserve">, foi possível compreender que o convívio em sala de aula é o principal ambiente que ocorre o desenvolvimento do processo de ensino-aprendizagem dos alunos, se fazendo presente as relações de convivência aluno/professor, exprimindo o dinamismo de ensinar e aprender. Sendo assim, quando não </w:t>
      </w:r>
      <w:r w:rsidRPr="003314F4">
        <w:rPr>
          <w:color w:val="000000"/>
          <w:szCs w:val="24"/>
        </w:rPr>
        <w:t>se faz presente uma boa sala de aula, devidamente estruturada e</w:t>
      </w:r>
      <w:r>
        <w:rPr>
          <w:color w:val="000000"/>
          <w:szCs w:val="24"/>
        </w:rPr>
        <w:t xml:space="preserve"> organizada corretamente </w:t>
      </w:r>
      <w:r w:rsidRPr="003314F4">
        <w:rPr>
          <w:color w:val="000000"/>
          <w:szCs w:val="24"/>
        </w:rPr>
        <w:t xml:space="preserve">que ofereça as mínimas condições de conforto e bem estar, tanto para o aluno quanto para o professor, esse processo </w:t>
      </w:r>
      <w:r>
        <w:rPr>
          <w:color w:val="000000"/>
          <w:szCs w:val="24"/>
        </w:rPr>
        <w:t xml:space="preserve">não </w:t>
      </w:r>
      <w:r w:rsidRPr="003314F4">
        <w:rPr>
          <w:color w:val="000000"/>
          <w:szCs w:val="24"/>
        </w:rPr>
        <w:t>será</w:t>
      </w:r>
      <w:r>
        <w:rPr>
          <w:color w:val="000000"/>
          <w:szCs w:val="24"/>
        </w:rPr>
        <w:t xml:space="preserve"> compensatório</w:t>
      </w:r>
      <w:r w:rsidRPr="003314F4">
        <w:rPr>
          <w:color w:val="000000"/>
          <w:szCs w:val="24"/>
        </w:rPr>
        <w:t>.</w:t>
      </w:r>
    </w:p>
    <w:p w:rsidR="00333C25" w:rsidRPr="001539D1" w:rsidRDefault="00333C25" w:rsidP="00333C25">
      <w:pPr>
        <w:rPr>
          <w:rFonts w:cs="Times New Roman"/>
          <w:szCs w:val="24"/>
        </w:rPr>
      </w:pPr>
      <w:r w:rsidRPr="001539D1">
        <w:rPr>
          <w:rFonts w:cs="Times New Roman"/>
          <w:szCs w:val="24"/>
        </w:rPr>
        <w:t xml:space="preserve">Satyro e Soares (2007, p.07) </w:t>
      </w:r>
      <w:r>
        <w:rPr>
          <w:szCs w:val="24"/>
        </w:rPr>
        <w:t xml:space="preserve">vêm afirmar que as condições estruturais </w:t>
      </w:r>
      <w:r w:rsidRPr="001539D1">
        <w:rPr>
          <w:rFonts w:cs="Times New Roman"/>
          <w:szCs w:val="24"/>
        </w:rPr>
        <w:t>afeta diretamente a qualidade da educação. Prédios e instalações inadequadas, a inexistência de bibliotecas, espaços esportivos e laboratórios, a falta de acesso a livros didáticos, materiais de leitura, a relação inadequada ao tamanho da sala de aula e o número de alunos, são problemas que influenciam diretamente no desempenho dos alunos.</w:t>
      </w:r>
    </w:p>
    <w:p w:rsidR="00333C25" w:rsidRDefault="00333C25" w:rsidP="00333C25">
      <w:pPr>
        <w:rPr>
          <w:szCs w:val="24"/>
        </w:rPr>
      </w:pPr>
      <w:r w:rsidRPr="001539D1">
        <w:rPr>
          <w:rFonts w:cs="Times New Roman"/>
          <w:szCs w:val="24"/>
        </w:rPr>
        <w:t>Dessa forma, ficam evidentes as necessidades relacionadas às</w:t>
      </w:r>
      <w:r>
        <w:rPr>
          <w:szCs w:val="24"/>
        </w:rPr>
        <w:t xml:space="preserve"> condições da edificação da escola analisa, como também, a insatisfação por parte do corpo discente e docente de uma forma geral relacionada às aulas de Geografia, assim como nas demais disciplinas. Tendo em vista, que diante de tantas problemáticas, o desenvolvimento do processo de ensino – aprendizagem tenderá a ficar defasada. </w:t>
      </w:r>
    </w:p>
    <w:p w:rsidR="00333C25" w:rsidRDefault="00333C25" w:rsidP="00333C25">
      <w:pPr>
        <w:spacing w:line="240" w:lineRule="auto"/>
        <w:rPr>
          <w:szCs w:val="24"/>
        </w:rPr>
      </w:pPr>
    </w:p>
    <w:p w:rsidR="00333C25" w:rsidRDefault="00333C25" w:rsidP="00333C25">
      <w:pPr>
        <w:rPr>
          <w:b/>
          <w:szCs w:val="24"/>
        </w:rPr>
      </w:pPr>
      <w:r w:rsidRPr="00A71450">
        <w:rPr>
          <w:b/>
          <w:szCs w:val="24"/>
        </w:rPr>
        <w:t>REFERÊNCIAS</w:t>
      </w:r>
    </w:p>
    <w:p w:rsidR="00333C25" w:rsidRPr="00A71450" w:rsidRDefault="00333C25" w:rsidP="00333C25">
      <w:pPr>
        <w:spacing w:line="240" w:lineRule="auto"/>
        <w:rPr>
          <w:b/>
          <w:szCs w:val="24"/>
        </w:rPr>
      </w:pPr>
    </w:p>
    <w:p w:rsidR="00333C25" w:rsidRPr="00A71450" w:rsidRDefault="00333C25" w:rsidP="00333C25">
      <w:pPr>
        <w:pStyle w:val="Ttulo2"/>
        <w:shd w:val="clear" w:color="auto" w:fill="FFFFFF"/>
        <w:spacing w:before="0" w:beforeAutospacing="0" w:after="136" w:afterAutospacing="0"/>
        <w:rPr>
          <w:b w:val="0"/>
          <w:sz w:val="24"/>
          <w:szCs w:val="24"/>
        </w:rPr>
      </w:pPr>
      <w:r w:rsidRPr="00A71450">
        <w:rPr>
          <w:rStyle w:val="Forte"/>
          <w:rFonts w:eastAsia="Calibri"/>
          <w:sz w:val="24"/>
          <w:szCs w:val="24"/>
          <w:bdr w:val="none" w:sz="0" w:space="0" w:color="auto" w:frame="1"/>
        </w:rPr>
        <w:t>BORGES, Priscilla</w:t>
      </w:r>
      <w:r w:rsidRPr="00A71450">
        <w:rPr>
          <w:b w:val="0"/>
          <w:sz w:val="24"/>
          <w:szCs w:val="24"/>
        </w:rPr>
        <w:t xml:space="preserve">. </w:t>
      </w:r>
      <w:r w:rsidRPr="00A71450">
        <w:rPr>
          <w:sz w:val="24"/>
          <w:szCs w:val="24"/>
        </w:rPr>
        <w:t>Infraestrutura adequada nas escolas melhora aprendizagem.</w:t>
      </w:r>
      <w:r w:rsidRPr="00A71450">
        <w:rPr>
          <w:b w:val="0"/>
          <w:sz w:val="24"/>
          <w:szCs w:val="24"/>
        </w:rPr>
        <w:t xml:space="preserve"> Disponível em: &lt; http://ultimosegundo.ig.com.br/educacao/infraestrutura-adequada-nas-escolas-melhora-aprendizagem/n1597288520232.html &gt; Acessado em</w:t>
      </w:r>
      <w:r>
        <w:rPr>
          <w:b w:val="0"/>
          <w:sz w:val="24"/>
          <w:szCs w:val="24"/>
        </w:rPr>
        <w:t>:</w:t>
      </w:r>
      <w:r w:rsidRPr="00A71450">
        <w:rPr>
          <w:b w:val="0"/>
          <w:sz w:val="24"/>
          <w:szCs w:val="24"/>
        </w:rPr>
        <w:t xml:space="preserve"> 21 março de 2017.</w:t>
      </w:r>
    </w:p>
    <w:p w:rsidR="00333C25" w:rsidRPr="00A71450" w:rsidRDefault="00333C25" w:rsidP="00333C25">
      <w:pPr>
        <w:pStyle w:val="Ttulo2"/>
        <w:shd w:val="clear" w:color="auto" w:fill="FFFFFF"/>
        <w:spacing w:before="0" w:beforeAutospacing="0" w:after="136" w:afterAutospacing="0"/>
        <w:rPr>
          <w:b w:val="0"/>
          <w:sz w:val="24"/>
          <w:szCs w:val="24"/>
        </w:rPr>
      </w:pPr>
      <w:r w:rsidRPr="00A71450">
        <w:rPr>
          <w:b w:val="0"/>
          <w:sz w:val="24"/>
          <w:szCs w:val="24"/>
        </w:rPr>
        <w:t xml:space="preserve">CRISTINE, Elen. </w:t>
      </w:r>
      <w:r w:rsidRPr="00A71450">
        <w:rPr>
          <w:bCs w:val="0"/>
          <w:sz w:val="24"/>
          <w:szCs w:val="24"/>
        </w:rPr>
        <w:t>O espaço pedagógico prazeroso.</w:t>
      </w:r>
      <w:r w:rsidRPr="00A71450">
        <w:rPr>
          <w:b w:val="0"/>
          <w:sz w:val="24"/>
          <w:szCs w:val="24"/>
        </w:rPr>
        <w:t>Disponível em: &lt; http://mundoeducacao.bol.uol.com.br/educacao/espaco-pedagogico-prazeroso.htm &gt; Acessado em</w:t>
      </w:r>
      <w:r>
        <w:rPr>
          <w:b w:val="0"/>
          <w:sz w:val="24"/>
          <w:szCs w:val="24"/>
        </w:rPr>
        <w:t>:</w:t>
      </w:r>
      <w:r w:rsidRPr="00A71450">
        <w:rPr>
          <w:b w:val="0"/>
          <w:sz w:val="24"/>
          <w:szCs w:val="24"/>
        </w:rPr>
        <w:t xml:space="preserve"> 21 de março de 2017.</w:t>
      </w:r>
    </w:p>
    <w:p w:rsidR="00333C25" w:rsidRDefault="00333C25" w:rsidP="00333C25">
      <w:pPr>
        <w:spacing w:line="240" w:lineRule="auto"/>
        <w:rPr>
          <w:szCs w:val="24"/>
        </w:rPr>
      </w:pPr>
      <w:r w:rsidRPr="00A71450">
        <w:rPr>
          <w:szCs w:val="24"/>
        </w:rPr>
        <w:t xml:space="preserve">LIBÂNEO, J.; FERREIRA, J.; SEABRA, M. </w:t>
      </w:r>
      <w:r w:rsidRPr="00A71450">
        <w:rPr>
          <w:b/>
          <w:iCs/>
          <w:szCs w:val="24"/>
        </w:rPr>
        <w:t xml:space="preserve">Educação escolar: </w:t>
      </w:r>
      <w:r w:rsidRPr="00A71450">
        <w:rPr>
          <w:b/>
          <w:szCs w:val="24"/>
        </w:rPr>
        <w:t>políticas, estrutura e organização</w:t>
      </w:r>
      <w:r w:rsidRPr="00A71450">
        <w:rPr>
          <w:szCs w:val="24"/>
        </w:rPr>
        <w:t>. 6 ed. São Paulo: Cortez, 2008.</w:t>
      </w:r>
    </w:p>
    <w:p w:rsidR="00333C25" w:rsidRDefault="00333C25" w:rsidP="00333C25">
      <w:pPr>
        <w:spacing w:line="240" w:lineRule="auto"/>
        <w:rPr>
          <w:szCs w:val="24"/>
        </w:rPr>
      </w:pPr>
      <w:r>
        <w:rPr>
          <w:color w:val="000000"/>
          <w:szCs w:val="24"/>
        </w:rPr>
        <w:t xml:space="preserve">MONTEIRO, Jessica de Sousa; SILVA, Diego Pereira. </w:t>
      </w:r>
      <w:r w:rsidRPr="005D5039">
        <w:rPr>
          <w:b/>
          <w:szCs w:val="24"/>
        </w:rPr>
        <w:t>A influência da estrutura escolar no processo de ensino-aprendizagem: uma análise baseada nas experiências do estágio supervisionado em Geografia</w:t>
      </w:r>
      <w:r>
        <w:rPr>
          <w:b/>
          <w:szCs w:val="24"/>
        </w:rPr>
        <w:t xml:space="preserve">, </w:t>
      </w:r>
      <w:r w:rsidRPr="005D5039">
        <w:rPr>
          <w:b/>
          <w:szCs w:val="24"/>
        </w:rPr>
        <w:t>2015.</w:t>
      </w:r>
      <w:r>
        <w:rPr>
          <w:b/>
          <w:szCs w:val="24"/>
        </w:rPr>
        <w:t xml:space="preserve"> </w:t>
      </w:r>
      <w:r>
        <w:rPr>
          <w:szCs w:val="24"/>
        </w:rPr>
        <w:t>Disponível em &lt;</w:t>
      </w:r>
      <w:r w:rsidRPr="000209EC">
        <w:rPr>
          <w:szCs w:val="24"/>
        </w:rPr>
        <w:t>https://periodicos.ufsm.br/geografia/article/viewFile/14315/pdf</w:t>
      </w:r>
      <w:r>
        <w:rPr>
          <w:szCs w:val="24"/>
        </w:rPr>
        <w:t>&gt; Acessado em</w:t>
      </w:r>
      <w:r>
        <w:rPr>
          <w:szCs w:val="24"/>
        </w:rPr>
        <w:t>:</w:t>
      </w:r>
      <w:r>
        <w:rPr>
          <w:szCs w:val="24"/>
        </w:rPr>
        <w:t xml:space="preserve"> 25 de maio de 2017.</w:t>
      </w:r>
    </w:p>
    <w:p w:rsidR="00333C25" w:rsidRPr="000209EC" w:rsidRDefault="00333C25" w:rsidP="00333C25">
      <w:pPr>
        <w:spacing w:line="240" w:lineRule="auto"/>
        <w:rPr>
          <w:color w:val="000000"/>
          <w:szCs w:val="24"/>
        </w:rPr>
      </w:pPr>
      <w:r w:rsidRPr="00A71450">
        <w:rPr>
          <w:color w:val="000000"/>
          <w:szCs w:val="24"/>
        </w:rPr>
        <w:t xml:space="preserve">SATYRO, Natália; SOARES, Sergei. </w:t>
      </w:r>
      <w:r w:rsidRPr="00A71450">
        <w:rPr>
          <w:b/>
          <w:bCs/>
          <w:color w:val="000000"/>
          <w:szCs w:val="24"/>
        </w:rPr>
        <w:t xml:space="preserve">A infraestrutura das escolas brasileiras de ensino fundamental: </w:t>
      </w:r>
      <w:r w:rsidRPr="005D5039">
        <w:rPr>
          <w:b/>
          <w:color w:val="000000"/>
          <w:szCs w:val="24"/>
        </w:rPr>
        <w:t>um estudo com base nos censos escolares de 1997 a 2005</w:t>
      </w:r>
      <w:r>
        <w:rPr>
          <w:color w:val="000000"/>
          <w:szCs w:val="24"/>
        </w:rPr>
        <w:t>.</w:t>
      </w:r>
      <w:r w:rsidRPr="00A71450">
        <w:rPr>
          <w:color w:val="000000"/>
          <w:szCs w:val="24"/>
        </w:rPr>
        <w:t xml:space="preserve"> Brasília: IPEA, 2007</w:t>
      </w:r>
      <w:r>
        <w:rPr>
          <w:color w:val="000000"/>
          <w:szCs w:val="24"/>
        </w:rPr>
        <w:t>.</w:t>
      </w:r>
    </w:p>
    <w:p w:rsidR="00333C25" w:rsidRPr="00A71450" w:rsidRDefault="00333C25" w:rsidP="00333C25">
      <w:pPr>
        <w:spacing w:line="240" w:lineRule="auto"/>
        <w:rPr>
          <w:szCs w:val="24"/>
        </w:rPr>
      </w:pPr>
      <w:r w:rsidRPr="00A71450">
        <w:rPr>
          <w:szCs w:val="24"/>
        </w:rPr>
        <w:t xml:space="preserve">SOARES, J. F.; ANDRADE, R. </w:t>
      </w:r>
      <w:r w:rsidRPr="00A71450">
        <w:rPr>
          <w:b/>
          <w:szCs w:val="24"/>
        </w:rPr>
        <w:t>Nível socioeconômico, qualidade e equidade das escolas de Belo Horizonte</w:t>
      </w:r>
      <w:r w:rsidRPr="00A71450">
        <w:rPr>
          <w:szCs w:val="24"/>
        </w:rPr>
        <w:t>. Ensaio: Avaliação de Políticas Públicas em Educação, Rio de Janeiro, v. 14, n. 50, 2006.</w:t>
      </w:r>
    </w:p>
    <w:p w:rsidR="00333C25" w:rsidRDefault="00333C25" w:rsidP="00333C25">
      <w:pPr>
        <w:spacing w:line="240" w:lineRule="auto"/>
        <w:rPr>
          <w:color w:val="000000"/>
          <w:szCs w:val="24"/>
        </w:rPr>
      </w:pPr>
      <w:r w:rsidRPr="000209EC">
        <w:rPr>
          <w:szCs w:val="24"/>
        </w:rPr>
        <w:lastRenderedPageBreak/>
        <w:t xml:space="preserve">TEIXEIRA, Madalena Talles; REIS, Maria Filomena. </w:t>
      </w:r>
      <w:r w:rsidRPr="000209EC">
        <w:rPr>
          <w:b/>
          <w:szCs w:val="24"/>
        </w:rPr>
        <w:t>A Organização do Espaço em Sala de Aula e as Suas Implicações na Aprendizagem Cooperativa, 2012.</w:t>
      </w:r>
      <w:r w:rsidRPr="000209EC">
        <w:rPr>
          <w:szCs w:val="24"/>
        </w:rPr>
        <w:t xml:space="preserve"> Disponível em &lt; http://revistas.cesgranrio.org.br/index.php/metaavaliacao/article/viewFile/138/pdf &gt; Acessado em</w:t>
      </w:r>
      <w:r>
        <w:rPr>
          <w:szCs w:val="24"/>
        </w:rPr>
        <w:t>:</w:t>
      </w:r>
      <w:r w:rsidRPr="000209EC">
        <w:rPr>
          <w:szCs w:val="24"/>
        </w:rPr>
        <w:t xml:space="preserve"> 25 de maio de 2017. </w:t>
      </w:r>
    </w:p>
    <w:p w:rsidR="00333C25" w:rsidRPr="00A54638" w:rsidRDefault="00333C25" w:rsidP="00333C25">
      <w:pPr>
        <w:spacing w:line="240" w:lineRule="auto"/>
        <w:rPr>
          <w:ins w:id="1" w:author="Martha Evânia" w:date="2018-07-27T00:33:00Z"/>
          <w:color w:val="000000"/>
          <w:szCs w:val="24"/>
        </w:rPr>
      </w:pPr>
      <w:r>
        <w:rPr>
          <w:szCs w:val="24"/>
        </w:rPr>
        <w:t xml:space="preserve">ZABALZA, </w:t>
      </w:r>
      <w:r w:rsidRPr="00A71450">
        <w:rPr>
          <w:szCs w:val="24"/>
        </w:rPr>
        <w:t xml:space="preserve">M. A. </w:t>
      </w:r>
      <w:r w:rsidRPr="00A71450">
        <w:rPr>
          <w:b/>
          <w:iCs/>
          <w:szCs w:val="24"/>
        </w:rPr>
        <w:t>Didática da educação infantil</w:t>
      </w:r>
      <w:r>
        <w:rPr>
          <w:szCs w:val="24"/>
        </w:rPr>
        <w:t xml:space="preserve">. Rio Tinto: Edições ASA, </w:t>
      </w:r>
      <w:r w:rsidRPr="00A71450">
        <w:rPr>
          <w:szCs w:val="24"/>
        </w:rPr>
        <w:t>2001.</w:t>
      </w:r>
    </w:p>
    <w:p w:rsidR="00333C25" w:rsidRDefault="00333C25" w:rsidP="00333C25">
      <w:pPr>
        <w:rPr>
          <w:szCs w:val="24"/>
        </w:rPr>
      </w:pPr>
    </w:p>
    <w:p w:rsidR="00333C25" w:rsidRPr="006C7C76" w:rsidRDefault="00333C25" w:rsidP="00333C25">
      <w:pPr>
        <w:jc w:val="center"/>
        <w:rPr>
          <w:sz w:val="20"/>
          <w:szCs w:val="20"/>
        </w:rPr>
      </w:pPr>
    </w:p>
    <w:p w:rsidR="00333C25" w:rsidRDefault="00333C25" w:rsidP="00333C25">
      <w:pPr>
        <w:jc w:val="center"/>
      </w:pPr>
    </w:p>
    <w:p w:rsidR="00027B70" w:rsidRDefault="00027B70" w:rsidP="004C7AB7">
      <w:pPr>
        <w:ind w:firstLine="0"/>
        <w:rPr>
          <w:noProof/>
        </w:rPr>
      </w:pPr>
    </w:p>
    <w:p w:rsidR="00027B70" w:rsidRPr="00027B70" w:rsidRDefault="00027B70" w:rsidP="00027B70"/>
    <w:p w:rsidR="00027B70" w:rsidRPr="00027B70" w:rsidRDefault="00027B70" w:rsidP="00027B70"/>
    <w:p w:rsidR="00027B70" w:rsidRPr="00027B70" w:rsidRDefault="00027B70" w:rsidP="00027B70"/>
    <w:p w:rsidR="00027B70" w:rsidRPr="00027B70" w:rsidRDefault="00027B70" w:rsidP="00027B70"/>
    <w:p w:rsidR="00027B70" w:rsidRPr="00027B70" w:rsidRDefault="00027B70" w:rsidP="00027B70"/>
    <w:p w:rsidR="00027B70" w:rsidRPr="00027B70" w:rsidRDefault="00027B70" w:rsidP="00027B70"/>
    <w:p w:rsidR="00027B70" w:rsidRPr="00027B70" w:rsidRDefault="00027B70" w:rsidP="00027B70"/>
    <w:p w:rsidR="00027B70" w:rsidRPr="00027B70" w:rsidRDefault="00027B70" w:rsidP="00027B70"/>
    <w:p w:rsidR="00027B70" w:rsidRPr="00027B70" w:rsidRDefault="00027B70" w:rsidP="00027B70"/>
    <w:p w:rsidR="00027B70" w:rsidRPr="00027B70" w:rsidRDefault="00027B70" w:rsidP="00027B70"/>
    <w:p w:rsidR="00027B70" w:rsidRPr="00027B70" w:rsidRDefault="00027B70" w:rsidP="00027B70"/>
    <w:p w:rsidR="00027B70" w:rsidRPr="00027B70" w:rsidRDefault="00027B70" w:rsidP="00027B70"/>
    <w:p w:rsidR="00027B70" w:rsidRPr="00027B70" w:rsidRDefault="00027B70" w:rsidP="00027B70"/>
    <w:p w:rsidR="00027B70" w:rsidRPr="00027B70" w:rsidRDefault="00027B70" w:rsidP="00027B70"/>
    <w:p w:rsidR="00027B70" w:rsidRDefault="00027B70" w:rsidP="00027B70"/>
    <w:p w:rsidR="00027B70" w:rsidRDefault="00027B70" w:rsidP="00027B70"/>
    <w:p w:rsidR="00027B70" w:rsidRDefault="00027B70" w:rsidP="00027B70"/>
    <w:p w:rsidR="00667B21" w:rsidRPr="00027B70" w:rsidRDefault="00027B70" w:rsidP="00027B70">
      <w:pPr>
        <w:tabs>
          <w:tab w:val="left" w:pos="3783"/>
        </w:tabs>
      </w:pPr>
      <w:r>
        <w:tab/>
      </w:r>
    </w:p>
    <w:sectPr w:rsidR="00667B21" w:rsidRPr="00027B70" w:rsidSect="003672EB">
      <w:headerReference w:type="even" r:id="rId13"/>
      <w:headerReference w:type="default" r:id="rId14"/>
      <w:footerReference w:type="default" r:id="rId15"/>
      <w:headerReference w:type="first" r:id="rId1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01CC2" w:rsidRDefault="00F01CC2" w:rsidP="004C7AB7">
      <w:pPr>
        <w:spacing w:line="240" w:lineRule="auto"/>
      </w:pPr>
      <w:r>
        <w:separator/>
      </w:r>
    </w:p>
  </w:endnote>
  <w:endnote w:type="continuationSeparator" w:id="1">
    <w:p w:rsidR="00F01CC2" w:rsidRDefault="00F01CC2" w:rsidP="004C7AB7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30B1" w:rsidRDefault="00140C4F" w:rsidP="00140C4F">
    <w:pPr>
      <w:pStyle w:val="Rodap"/>
      <w:tabs>
        <w:tab w:val="clear" w:pos="4252"/>
        <w:tab w:val="clear" w:pos="8504"/>
        <w:tab w:val="left" w:pos="7295"/>
      </w:tabs>
    </w:pPr>
    <w:r>
      <w:rPr>
        <w:noProof/>
        <w:lang w:eastAsia="pt-BR"/>
      </w:rPr>
      <w:drawing>
        <wp:anchor distT="0" distB="0" distL="114300" distR="114300" simplePos="0" relativeHeight="251656190" behindDoc="1" locked="0" layoutInCell="1" allowOverlap="1">
          <wp:simplePos x="0" y="0"/>
          <wp:positionH relativeFrom="column">
            <wp:posOffset>-1080135</wp:posOffset>
          </wp:positionH>
          <wp:positionV relativeFrom="page">
            <wp:posOffset>9777046</wp:posOffset>
          </wp:positionV>
          <wp:extent cx="7658100" cy="923925"/>
          <wp:effectExtent l="0" t="0" r="0" b="9525"/>
          <wp:wrapNone/>
          <wp:docPr id="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rodapé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58100" cy="9239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01CC2" w:rsidRDefault="00F01CC2" w:rsidP="004C7AB7">
      <w:pPr>
        <w:spacing w:line="240" w:lineRule="auto"/>
      </w:pPr>
      <w:r>
        <w:separator/>
      </w:r>
    </w:p>
  </w:footnote>
  <w:footnote w:type="continuationSeparator" w:id="1">
    <w:p w:rsidR="00F01CC2" w:rsidRDefault="00F01CC2" w:rsidP="004C7AB7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7AB7" w:rsidRDefault="003672EB">
    <w:pPr>
      <w:pStyle w:val="Cabealh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9464954" o:spid="_x0000_s2050" type="#_x0000_t75" style="position:absolute;left:0;text-align:left;margin-left:0;margin-top:0;width:425.1pt;height:425.1pt;z-index:-251657216;mso-position-horizontal:center;mso-position-horizontal-relative:margin;mso-position-vertical:center;mso-position-vertical-relative:margin" o:allowincell="f">
          <v:imagedata r:id="rId1" o:title="IMG-20180807-WA0028" gain="19661f" blacklevel="22938f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7AB7" w:rsidRDefault="006A6C8E" w:rsidP="00027B70">
    <w:pPr>
      <w:pStyle w:val="Cabealho"/>
      <w:tabs>
        <w:tab w:val="clear" w:pos="4252"/>
        <w:tab w:val="left" w:pos="1397"/>
      </w:tabs>
    </w:pPr>
    <w:r>
      <w:rPr>
        <w:noProof/>
        <w:lang w:eastAsia="pt-BR"/>
      </w:rPr>
      <w:drawing>
        <wp:anchor distT="0" distB="0" distL="114300" distR="114300" simplePos="0" relativeHeight="251657215" behindDoc="1" locked="0" layoutInCell="1" allowOverlap="1">
          <wp:simplePos x="0" y="0"/>
          <wp:positionH relativeFrom="column">
            <wp:posOffset>-1080136</wp:posOffset>
          </wp:positionH>
          <wp:positionV relativeFrom="page">
            <wp:posOffset>-86360</wp:posOffset>
          </wp:positionV>
          <wp:extent cx="7608570" cy="885825"/>
          <wp:effectExtent l="0" t="0" r="0" b="9525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cabeçaho k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08570" cy="8858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7AB7" w:rsidRDefault="003672EB">
    <w:pPr>
      <w:pStyle w:val="Cabealh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9464953" o:spid="_x0000_s2049" type="#_x0000_t75" style="position:absolute;left:0;text-align:left;margin-left:0;margin-top:0;width:425.1pt;height:425.1pt;z-index:-251658240;mso-position-horizontal:center;mso-position-horizontal-relative:margin;mso-position-vertical:center;mso-position-vertical-relative:margin" o:allowincell="f">
          <v:imagedata r:id="rId1" o:title="IMG-20180807-WA0028" gain="19661f" blacklevel="22938f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197507"/>
    <w:multiLevelType w:val="hybridMultilevel"/>
    <w:tmpl w:val="53F69B64"/>
    <w:lvl w:ilvl="0" w:tplc="68667EC0">
      <w:start w:val="1"/>
      <w:numFmt w:val="upperRoman"/>
      <w:lvlText w:val="%1."/>
      <w:lvlJc w:val="right"/>
      <w:pPr>
        <w:ind w:left="720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4098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4C7AB7"/>
    <w:rsid w:val="00027B70"/>
    <w:rsid w:val="000461B9"/>
    <w:rsid w:val="00063126"/>
    <w:rsid w:val="0010278D"/>
    <w:rsid w:val="0010290D"/>
    <w:rsid w:val="00140C4F"/>
    <w:rsid w:val="00200DAB"/>
    <w:rsid w:val="002B6CA6"/>
    <w:rsid w:val="00333C25"/>
    <w:rsid w:val="00350FAD"/>
    <w:rsid w:val="003672EB"/>
    <w:rsid w:val="003730CF"/>
    <w:rsid w:val="003954AB"/>
    <w:rsid w:val="0044735C"/>
    <w:rsid w:val="00497918"/>
    <w:rsid w:val="004C7AB7"/>
    <w:rsid w:val="004D30B1"/>
    <w:rsid w:val="00500771"/>
    <w:rsid w:val="005F4ECF"/>
    <w:rsid w:val="00667B21"/>
    <w:rsid w:val="006A6C8E"/>
    <w:rsid w:val="006D6939"/>
    <w:rsid w:val="007066D2"/>
    <w:rsid w:val="00716FBF"/>
    <w:rsid w:val="00835CBE"/>
    <w:rsid w:val="008601D2"/>
    <w:rsid w:val="00865382"/>
    <w:rsid w:val="00975E96"/>
    <w:rsid w:val="00A056B4"/>
    <w:rsid w:val="00A14424"/>
    <w:rsid w:val="00B548B5"/>
    <w:rsid w:val="00C330DA"/>
    <w:rsid w:val="00CB6B28"/>
    <w:rsid w:val="00D57D31"/>
    <w:rsid w:val="00E2792E"/>
    <w:rsid w:val="00E46640"/>
    <w:rsid w:val="00EA6FDC"/>
    <w:rsid w:val="00F01CC2"/>
    <w:rsid w:val="00F55312"/>
    <w:rsid w:val="00FD221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6939"/>
    <w:pPr>
      <w:ind w:firstLine="709"/>
      <w:jc w:val="both"/>
    </w:pPr>
    <w:rPr>
      <w:rFonts w:ascii="Times New Roman" w:hAnsi="Times New Roman"/>
      <w:sz w:val="24"/>
    </w:rPr>
  </w:style>
  <w:style w:type="paragraph" w:styleId="Ttulo2">
    <w:name w:val="heading 2"/>
    <w:basedOn w:val="Normal"/>
    <w:link w:val="Ttulo2Char"/>
    <w:uiPriority w:val="9"/>
    <w:qFormat/>
    <w:rsid w:val="00333C25"/>
    <w:pPr>
      <w:spacing w:before="100" w:beforeAutospacing="1" w:after="100" w:afterAutospacing="1" w:line="240" w:lineRule="auto"/>
      <w:ind w:firstLine="0"/>
      <w:jc w:val="left"/>
      <w:outlineLvl w:val="1"/>
    </w:pPr>
    <w:rPr>
      <w:rFonts w:eastAsia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C7AB7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C7AB7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iPriority w:val="99"/>
    <w:unhideWhenUsed/>
    <w:rsid w:val="004C7AB7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C7AB7"/>
    <w:rPr>
      <w:rFonts w:ascii="Times New Roman" w:hAnsi="Times New Roman"/>
      <w:sz w:val="24"/>
    </w:rPr>
  </w:style>
  <w:style w:type="paragraph" w:styleId="SemEspaamento">
    <w:name w:val="No Spacing"/>
    <w:link w:val="SemEspaamentoChar"/>
    <w:uiPriority w:val="1"/>
    <w:qFormat/>
    <w:rsid w:val="002B6CA6"/>
    <w:pPr>
      <w:spacing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B6CA6"/>
    <w:rPr>
      <w:rFonts w:eastAsiaTheme="minorEastAsia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333C25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nfase">
    <w:name w:val="Emphasis"/>
    <w:basedOn w:val="Fontepargpadro"/>
    <w:uiPriority w:val="20"/>
    <w:qFormat/>
    <w:rsid w:val="00333C25"/>
    <w:rPr>
      <w:i/>
      <w:iCs/>
    </w:rPr>
  </w:style>
  <w:style w:type="character" w:customStyle="1" w:styleId="apple-converted-space">
    <w:name w:val="apple-converted-space"/>
    <w:basedOn w:val="Fontepargpadro"/>
    <w:rsid w:val="00333C25"/>
  </w:style>
  <w:style w:type="paragraph" w:styleId="PargrafodaLista">
    <w:name w:val="List Paragraph"/>
    <w:basedOn w:val="Normal"/>
    <w:uiPriority w:val="34"/>
    <w:qFormat/>
    <w:rsid w:val="00333C25"/>
    <w:pPr>
      <w:spacing w:after="200" w:line="276" w:lineRule="auto"/>
      <w:ind w:left="720" w:firstLine="0"/>
      <w:contextualSpacing/>
      <w:jc w:val="left"/>
    </w:pPr>
    <w:rPr>
      <w:rFonts w:ascii="Calibri" w:eastAsia="Calibri" w:hAnsi="Calibri" w:cs="Times New Roman"/>
      <w:sz w:val="22"/>
    </w:rPr>
  </w:style>
  <w:style w:type="character" w:styleId="Forte">
    <w:name w:val="Strong"/>
    <w:uiPriority w:val="22"/>
    <w:qFormat/>
    <w:rsid w:val="00333C25"/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33C2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C2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6939"/>
    <w:pPr>
      <w:ind w:firstLine="709"/>
      <w:jc w:val="both"/>
    </w:pPr>
    <w:rPr>
      <w:rFonts w:ascii="Times New Roman" w:hAnsi="Times New Roman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C7AB7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C7AB7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iPriority w:val="99"/>
    <w:unhideWhenUsed/>
    <w:rsid w:val="004C7AB7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C7AB7"/>
    <w:rPr>
      <w:rFonts w:ascii="Times New Roman" w:hAnsi="Times New Roman"/>
      <w:sz w:val="24"/>
    </w:rPr>
  </w:style>
  <w:style w:type="paragraph" w:styleId="SemEspaamento">
    <w:name w:val="No Spacing"/>
    <w:link w:val="SemEspaamentoChar"/>
    <w:uiPriority w:val="1"/>
    <w:qFormat/>
    <w:rsid w:val="002B6CA6"/>
    <w:pPr>
      <w:spacing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B6CA6"/>
    <w:rPr>
      <w:rFonts w:eastAsiaTheme="minorEastAsia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jpeg"/><Relationship Id="rId19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1B6678-3AF0-410A-B53A-58D98E69F2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11</Pages>
  <Words>3315</Words>
  <Characters>17907</Characters>
  <Application>Microsoft Office Word</Application>
  <DocSecurity>0</DocSecurity>
  <Lines>149</Lines>
  <Paragraphs>42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Redson</dc:creator>
  <cp:lastModifiedBy>Notebook</cp:lastModifiedBy>
  <cp:revision>3</cp:revision>
  <dcterms:created xsi:type="dcterms:W3CDTF">2018-09-24T15:42:00Z</dcterms:created>
  <dcterms:modified xsi:type="dcterms:W3CDTF">2018-10-16T00:02:00Z</dcterms:modified>
</cp:coreProperties>
</file>