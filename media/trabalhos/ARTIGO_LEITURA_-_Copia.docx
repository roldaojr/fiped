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7816" w14:textId="77777777" w:rsidR="0007308E" w:rsidRDefault="0007308E" w:rsidP="0007308E">
      <w:pPr>
        <w:jc w:val="center"/>
        <w:rPr>
          <w:b/>
          <w:szCs w:val="28"/>
        </w:rPr>
      </w:pPr>
      <w:r>
        <w:rPr>
          <w:b/>
          <w:szCs w:val="28"/>
        </w:rPr>
        <w:t>A LEITURA E A ESCRITA SOB A ÓTICA DE UMA CRIANÇA AINDA NÃO ALFABETIZADA</w:t>
      </w:r>
    </w:p>
    <w:p w14:paraId="5A73C6BF" w14:textId="77777777" w:rsidR="0007308E" w:rsidRDefault="0007308E" w:rsidP="0007308E">
      <w:pPr>
        <w:spacing w:line="240" w:lineRule="auto"/>
        <w:jc w:val="right"/>
        <w:rPr>
          <w:sz w:val="22"/>
        </w:rPr>
      </w:pPr>
      <w:r>
        <w:rPr>
          <w:sz w:val="22"/>
        </w:rPr>
        <w:t>Mirella Giovana Fernandes da Silva</w:t>
      </w:r>
    </w:p>
    <w:p w14:paraId="269C76AA" w14:textId="77777777" w:rsidR="0007308E" w:rsidRDefault="0007308E" w:rsidP="0007308E">
      <w:pPr>
        <w:spacing w:line="240" w:lineRule="auto"/>
        <w:jc w:val="right"/>
        <w:rPr>
          <w:sz w:val="22"/>
        </w:rPr>
      </w:pPr>
      <w:r>
        <w:rPr>
          <w:sz w:val="22"/>
        </w:rPr>
        <w:t xml:space="preserve">Universidade do Estado do Rio grande do Norte – UERN. </w:t>
      </w:r>
      <w:hyperlink r:id="rId8" w:history="1">
        <w:r>
          <w:rPr>
            <w:rStyle w:val="Hyperlink"/>
            <w:sz w:val="22"/>
          </w:rPr>
          <w:t>mirellagiovanaf@hotmail.com</w:t>
        </w:r>
      </w:hyperlink>
    </w:p>
    <w:p w14:paraId="5B81131A" w14:textId="77777777" w:rsidR="0007308E" w:rsidRDefault="0007308E" w:rsidP="0007308E">
      <w:pPr>
        <w:spacing w:line="240" w:lineRule="auto"/>
        <w:jc w:val="right"/>
        <w:rPr>
          <w:sz w:val="22"/>
        </w:rPr>
      </w:pPr>
      <w:r>
        <w:rPr>
          <w:sz w:val="22"/>
        </w:rPr>
        <w:t>Carla Michele da Silva</w:t>
      </w:r>
    </w:p>
    <w:p w14:paraId="01C6A0E5" w14:textId="77777777" w:rsidR="0007308E" w:rsidRDefault="0007308E" w:rsidP="0007308E">
      <w:pPr>
        <w:spacing w:line="240" w:lineRule="auto"/>
        <w:jc w:val="right"/>
        <w:rPr>
          <w:sz w:val="22"/>
        </w:rPr>
      </w:pPr>
      <w:r>
        <w:rPr>
          <w:sz w:val="22"/>
        </w:rPr>
        <w:t xml:space="preserve">Universidade do Estado do Rio Grande do Norte – UERN. </w:t>
      </w:r>
    </w:p>
    <w:p w14:paraId="3C171981" w14:textId="77777777" w:rsidR="0007308E" w:rsidRDefault="002B7CD5" w:rsidP="0007308E">
      <w:pPr>
        <w:spacing w:line="240" w:lineRule="auto"/>
        <w:jc w:val="right"/>
        <w:rPr>
          <w:sz w:val="22"/>
        </w:rPr>
      </w:pPr>
      <w:hyperlink r:id="rId9" w:history="1">
        <w:r w:rsidR="0007308E">
          <w:rPr>
            <w:rStyle w:val="Hyperlink"/>
            <w:sz w:val="22"/>
          </w:rPr>
          <w:t>carla-1819@hotmail.com</w:t>
        </w:r>
      </w:hyperlink>
      <w:r w:rsidR="0007308E">
        <w:rPr>
          <w:sz w:val="22"/>
        </w:rPr>
        <w:t xml:space="preserve"> </w:t>
      </w:r>
    </w:p>
    <w:p w14:paraId="5D3A3910" w14:textId="77777777" w:rsidR="0007308E" w:rsidRDefault="0007308E" w:rsidP="0007308E">
      <w:pPr>
        <w:spacing w:line="240" w:lineRule="auto"/>
        <w:jc w:val="right"/>
        <w:rPr>
          <w:sz w:val="22"/>
        </w:rPr>
      </w:pPr>
      <w:r>
        <w:rPr>
          <w:sz w:val="22"/>
        </w:rPr>
        <w:t>Mariane de Oliveira Nolasco</w:t>
      </w:r>
    </w:p>
    <w:p w14:paraId="1DAC0B6F" w14:textId="77777777" w:rsidR="0007308E" w:rsidRDefault="0007308E" w:rsidP="0007308E">
      <w:pPr>
        <w:spacing w:line="240" w:lineRule="auto"/>
        <w:jc w:val="right"/>
        <w:rPr>
          <w:sz w:val="22"/>
        </w:rPr>
      </w:pPr>
      <w:r>
        <w:rPr>
          <w:sz w:val="22"/>
        </w:rPr>
        <w:t xml:space="preserve">Universidade do Estado do Rio Grande do Norte – UERN. </w:t>
      </w:r>
      <w:hyperlink r:id="rId10" w:history="1">
        <w:r>
          <w:rPr>
            <w:rStyle w:val="Hyperlink"/>
            <w:sz w:val="22"/>
          </w:rPr>
          <w:t>mariane.nolasco@hotmail.com</w:t>
        </w:r>
      </w:hyperlink>
      <w:r>
        <w:rPr>
          <w:sz w:val="22"/>
        </w:rPr>
        <w:t xml:space="preserve"> </w:t>
      </w:r>
    </w:p>
    <w:p w14:paraId="6C3F5506" w14:textId="77777777" w:rsidR="0007308E" w:rsidRDefault="0007308E" w:rsidP="0007308E">
      <w:pPr>
        <w:spacing w:line="240" w:lineRule="auto"/>
        <w:ind w:firstLine="0"/>
        <w:rPr>
          <w:b/>
        </w:rPr>
      </w:pPr>
      <w:r>
        <w:rPr>
          <w:b/>
        </w:rPr>
        <w:t>RESUMO</w:t>
      </w:r>
    </w:p>
    <w:p w14:paraId="54ADADC1" w14:textId="77777777" w:rsidR="0007308E" w:rsidRDefault="0007308E" w:rsidP="0007308E">
      <w:pPr>
        <w:spacing w:line="240" w:lineRule="auto"/>
        <w:ind w:firstLine="0"/>
        <w:rPr>
          <w:szCs w:val="24"/>
        </w:rPr>
      </w:pPr>
      <w:r>
        <w:rPr>
          <w:sz w:val="22"/>
        </w:rPr>
        <w:t xml:space="preserve">O presente artigo trata-se de uma pesquisa qualitativa tendo como objetivo identificar o nível de alfabetização e o conhecimento de portadores de textos comuns em nossa sociedade do sujeito entrevistado, que foi uma criança de cinco anos e dois meses de idade ainda não alfabetizada. Para obtenção dos dados foi feita uma entrevista semiestruturada com o sujeito da pesquisa na escola em que o mesmo estuda e posteriormente realizada a análise dos resultados obtidos baseando-se em autores que abordam o tema “leitura e escrita”, buscando assim identificar o nível de alfabetização em que o sujeito se encontrava e seu conhecimento acerca dos portadores de textos presentes em nossa sociedade atual. Portanto, constatamos que a criança entrevistada </w:t>
      </w:r>
      <w:proofErr w:type="gramStart"/>
      <w:r>
        <w:rPr>
          <w:sz w:val="22"/>
        </w:rPr>
        <w:t>encontra-se</w:t>
      </w:r>
      <w:proofErr w:type="gramEnd"/>
      <w:r>
        <w:rPr>
          <w:sz w:val="22"/>
        </w:rPr>
        <w:t xml:space="preserve"> na fase </w:t>
      </w:r>
      <w:proofErr w:type="spellStart"/>
      <w:r>
        <w:rPr>
          <w:sz w:val="22"/>
        </w:rPr>
        <w:t>pré</w:t>
      </w:r>
      <w:proofErr w:type="spellEnd"/>
      <w:r>
        <w:rPr>
          <w:sz w:val="22"/>
        </w:rPr>
        <w:t xml:space="preserve">-silábica, uma vez que ainda </w:t>
      </w:r>
      <w:r>
        <w:rPr>
          <w:szCs w:val="24"/>
        </w:rPr>
        <w:t>não busca correspondência da escrita com o som, mas já diferencia desenhos de outros signos e também reconhece bem os portadores que fazem parte de seu dia-a-dia.</w:t>
      </w:r>
    </w:p>
    <w:p w14:paraId="25EFB894" w14:textId="77777777" w:rsidR="0007308E" w:rsidRDefault="0007308E" w:rsidP="0007308E">
      <w:pPr>
        <w:spacing w:line="240" w:lineRule="auto"/>
        <w:ind w:firstLine="0"/>
        <w:rPr>
          <w:sz w:val="22"/>
        </w:rPr>
      </w:pPr>
    </w:p>
    <w:p w14:paraId="7888DC14" w14:textId="77777777" w:rsidR="0007308E" w:rsidRDefault="0007308E" w:rsidP="0007308E">
      <w:pPr>
        <w:spacing w:line="240" w:lineRule="auto"/>
        <w:ind w:firstLine="0"/>
        <w:rPr>
          <w:sz w:val="22"/>
        </w:rPr>
      </w:pPr>
      <w:r>
        <w:rPr>
          <w:b/>
          <w:sz w:val="22"/>
        </w:rPr>
        <w:t xml:space="preserve">Palavras-chave: </w:t>
      </w:r>
      <w:r>
        <w:rPr>
          <w:sz w:val="22"/>
        </w:rPr>
        <w:t xml:space="preserve">Alfabetização. Fase </w:t>
      </w:r>
      <w:proofErr w:type="spellStart"/>
      <w:r>
        <w:rPr>
          <w:sz w:val="22"/>
        </w:rPr>
        <w:t>Pré</w:t>
      </w:r>
      <w:proofErr w:type="spellEnd"/>
      <w:r>
        <w:rPr>
          <w:sz w:val="22"/>
        </w:rPr>
        <w:t xml:space="preserve">-Silábica. Portadores de texto. </w:t>
      </w:r>
    </w:p>
    <w:p w14:paraId="356FF50F" w14:textId="77777777" w:rsidR="0007308E" w:rsidRDefault="0007308E" w:rsidP="0007308E">
      <w:pPr>
        <w:ind w:firstLine="0"/>
        <w:rPr>
          <w:sz w:val="22"/>
        </w:rPr>
      </w:pPr>
    </w:p>
    <w:p w14:paraId="23191BCA" w14:textId="77777777" w:rsidR="0007308E" w:rsidRDefault="0007308E" w:rsidP="0007308E">
      <w:pPr>
        <w:ind w:firstLine="0"/>
        <w:rPr>
          <w:b/>
          <w:szCs w:val="24"/>
        </w:rPr>
      </w:pPr>
      <w:r>
        <w:rPr>
          <w:b/>
          <w:szCs w:val="24"/>
        </w:rPr>
        <w:t>INTRODUÇÃO</w:t>
      </w:r>
    </w:p>
    <w:p w14:paraId="154BD7F9" w14:textId="77777777" w:rsidR="0007308E" w:rsidRDefault="0007308E" w:rsidP="0007308E">
      <w:pPr>
        <w:ind w:firstLine="0"/>
        <w:rPr>
          <w:b/>
          <w:szCs w:val="24"/>
        </w:rPr>
      </w:pPr>
    </w:p>
    <w:p w14:paraId="19A918CB" w14:textId="77777777" w:rsidR="0007308E" w:rsidRDefault="0007308E" w:rsidP="0007308E">
      <w:pPr>
        <w:rPr>
          <w:szCs w:val="24"/>
        </w:rPr>
      </w:pPr>
      <w:r>
        <w:rPr>
          <w:szCs w:val="24"/>
        </w:rPr>
        <w:t>Tendo em vista as discussões realizadas na disciplina de Alfabetização e Letramento do curso de Pedagogia, Faculdade de Educação, da Universidade do Estado do Rio Grande do Norte – UERN acerca da forma como a criança enxerga o mundo antes do processo de alfabetização, desenvolvemos esta pesquisa, considerando a importância desta etapa da vida da criança em que seus saberes e conhecimento de mundo possuem grande relevância.</w:t>
      </w:r>
    </w:p>
    <w:p w14:paraId="0728D31B" w14:textId="131CAD95" w:rsidR="0007308E" w:rsidRDefault="0007308E" w:rsidP="0007308E">
      <w:pPr>
        <w:rPr>
          <w:szCs w:val="24"/>
        </w:rPr>
      </w:pPr>
      <w:r>
        <w:rPr>
          <w:szCs w:val="24"/>
        </w:rPr>
        <w:t>Portanto, nossa pesquisa tem como abordagem a qualitativa, buscando a interpretação de fenômenos e atribuição de significados (</w:t>
      </w:r>
      <w:bookmarkStart w:id="0" w:name="_GoBack"/>
      <w:r w:rsidR="002B7CD5">
        <w:rPr>
          <w:szCs w:val="24"/>
        </w:rPr>
        <w:t>PRODANOV</w:t>
      </w:r>
      <w:bookmarkEnd w:id="0"/>
      <w:r>
        <w:rPr>
          <w:szCs w:val="24"/>
        </w:rPr>
        <w:t xml:space="preserve"> 2013, p. 128) trazendo o relato de uma pesquisa de campo que ocorreu em uma escola do município de Mossoró-RN, rede privada de ensino, em um período de dois dias. A experiência se consistiu, principalmente, na aplicação de um roteiro de entrevista semiestruturada com uma criança de cinco anos e dois meses que se encontra no processo de alfabetização. A pesquisa realizada teve como objetivo</w:t>
      </w:r>
      <w:r>
        <w:t xml:space="preserve"> identificar o nível de alfabetização e o conhecimento de portadores de textos comuns em nossa sociedade do sujeito </w:t>
      </w:r>
      <w:r>
        <w:lastRenderedPageBreak/>
        <w:t>entrevistado, que foi uma criança de cinco anos e dois meses ainda não alfabetizada</w:t>
      </w:r>
      <w:r>
        <w:rPr>
          <w:sz w:val="28"/>
          <w:szCs w:val="24"/>
        </w:rPr>
        <w:t xml:space="preserve"> </w:t>
      </w:r>
      <w:r>
        <w:rPr>
          <w:szCs w:val="24"/>
        </w:rPr>
        <w:t>para posterior análise e discussão dos resultados, relacionando assim, com os autores que formam nossa base teórica.</w:t>
      </w:r>
    </w:p>
    <w:p w14:paraId="44375E7E" w14:textId="77777777" w:rsidR="0007308E" w:rsidRDefault="0007308E" w:rsidP="0007308E">
      <w:pPr>
        <w:rPr>
          <w:szCs w:val="24"/>
        </w:rPr>
      </w:pPr>
      <w:r>
        <w:rPr>
          <w:szCs w:val="24"/>
        </w:rPr>
        <w:t xml:space="preserve">Para conhecer mais sobre o processo da escrita da criança, foram adotados uma série de procedimentos, primeiramente, foram estudados os materiais de autores que discutem as “os níveis da escrita” como: </w:t>
      </w:r>
      <w:proofErr w:type="spellStart"/>
      <w:r>
        <w:rPr>
          <w:szCs w:val="24"/>
        </w:rPr>
        <w:t>Emilia</w:t>
      </w:r>
      <w:proofErr w:type="spellEnd"/>
      <w:r>
        <w:rPr>
          <w:szCs w:val="24"/>
        </w:rPr>
        <w:t xml:space="preserve"> Ferreiro (2001), </w:t>
      </w:r>
      <w:proofErr w:type="spellStart"/>
      <w:r>
        <w:rPr>
          <w:szCs w:val="24"/>
        </w:rPr>
        <w:t>Lluís</w:t>
      </w:r>
      <w:proofErr w:type="spellEnd"/>
      <w:r>
        <w:rPr>
          <w:szCs w:val="24"/>
        </w:rPr>
        <w:t xml:space="preserve"> Curto (2000), entre outros, bem como, autores que trazem discussões acerca da leitura e letramento, como por exemplo, </w:t>
      </w:r>
      <w:proofErr w:type="spellStart"/>
      <w:r>
        <w:rPr>
          <w:szCs w:val="24"/>
        </w:rPr>
        <w:t>Corsino</w:t>
      </w:r>
      <w:proofErr w:type="spellEnd"/>
      <w:r>
        <w:rPr>
          <w:szCs w:val="24"/>
        </w:rPr>
        <w:t xml:space="preserve"> (2003).</w:t>
      </w:r>
    </w:p>
    <w:p w14:paraId="1B30DDA5" w14:textId="77777777" w:rsidR="0007308E" w:rsidRDefault="0007308E" w:rsidP="0007308E">
      <w:pPr>
        <w:rPr>
          <w:szCs w:val="24"/>
        </w:rPr>
      </w:pPr>
      <w:r>
        <w:rPr>
          <w:szCs w:val="24"/>
        </w:rPr>
        <w:t>Outra referência sobre as fases dos níveis da escrita a que recorremos, para auxílio na hora de realizar a entrevista foi um vídeo produzido pelo Ministério da Educação (MEC) em 2001 que fez parte de um programa de formação de professores alfabetizadores (PROFA)</w:t>
      </w:r>
      <w:r>
        <w:rPr>
          <w:rStyle w:val="Refdenotaderodap"/>
          <w:szCs w:val="24"/>
        </w:rPr>
        <w:footnoteReference w:id="1"/>
      </w:r>
      <w:r>
        <w:rPr>
          <w:szCs w:val="24"/>
        </w:rPr>
        <w:t xml:space="preserve">. Segundo a Nova Escola (2010), o programa consistia em “um conjunto de entrevistas que vão lhe ajudar a compreender as ideias que as crianças constroem sobre a escrita antes de se tornarem capazes de estabelecer uma correspondência entre partes do falado e partes do escrito.”, isto é, antes da </w:t>
      </w:r>
      <w:proofErr w:type="spellStart"/>
      <w:r>
        <w:rPr>
          <w:szCs w:val="24"/>
        </w:rPr>
        <w:t>fonetização</w:t>
      </w:r>
      <w:proofErr w:type="spellEnd"/>
      <w:r>
        <w:rPr>
          <w:szCs w:val="24"/>
        </w:rPr>
        <w:t xml:space="preserve"> da escrita.</w:t>
      </w:r>
    </w:p>
    <w:p w14:paraId="3CB3BC90" w14:textId="77777777" w:rsidR="0007308E" w:rsidRPr="0007308E" w:rsidRDefault="0007308E" w:rsidP="0007308E">
      <w:pPr>
        <w:rPr>
          <w:rStyle w:val="Ttulo2Char"/>
          <w:rFonts w:ascii="Times New Roman" w:eastAsia="Calibri" w:hAnsi="Times New Roman"/>
          <w:color w:val="auto"/>
          <w:sz w:val="24"/>
          <w:szCs w:val="24"/>
        </w:rPr>
      </w:pPr>
      <w:r>
        <w:rPr>
          <w:szCs w:val="24"/>
        </w:rPr>
        <w:t xml:space="preserve">Além da utilização dos instrumentos supracitados, a pesquisa também se deu pela gravação do áudio da entrevista, em aparelho smartphone, para posterior descrição e análise. Após estudo de todos os suportes que detínhamos, aplicamos os roteiros de entrevista semiestruturada com a criança, sendo que, o primeiro deles consistia na prova do nome próprio e das quatro palavras, e o segundo na identificação dos portadores de texto. Por fim, com base na entrevista realizada e no referencial teórico estudado, analisamos a </w:t>
      </w:r>
      <w:r w:rsidRPr="0007308E">
        <w:rPr>
          <w:rFonts w:cs="Times New Roman"/>
          <w:szCs w:val="24"/>
        </w:rPr>
        <w:t>h</w:t>
      </w:r>
      <w:r w:rsidRPr="0007308E">
        <w:rPr>
          <w:rStyle w:val="Ttulo2Char"/>
          <w:rFonts w:ascii="Times New Roman" w:eastAsia="Calibri" w:hAnsi="Times New Roman"/>
          <w:color w:val="auto"/>
          <w:sz w:val="24"/>
          <w:szCs w:val="24"/>
        </w:rPr>
        <w:t>ipótese de escrita que o entrevistado estava descrevendo rapidamente o porquê de considerarmos que ele está nesta fase, bem como, analisando a capacidade do mesmo de identificação de portadores de texto presentes em nossa sociedade.</w:t>
      </w:r>
    </w:p>
    <w:p w14:paraId="5655ADF0" w14:textId="77777777" w:rsidR="0007308E" w:rsidRDefault="0007308E" w:rsidP="0007308E"/>
    <w:p w14:paraId="2FFEB0EC" w14:textId="77777777" w:rsidR="0007308E" w:rsidRDefault="0007308E" w:rsidP="0007308E">
      <w:pPr>
        <w:ind w:firstLine="0"/>
        <w:rPr>
          <w:b/>
          <w:szCs w:val="24"/>
        </w:rPr>
      </w:pPr>
      <w:r>
        <w:rPr>
          <w:b/>
          <w:szCs w:val="24"/>
        </w:rPr>
        <w:t>RESULTADOS E DISCUSSÕES</w:t>
      </w:r>
    </w:p>
    <w:p w14:paraId="58D61451" w14:textId="77777777" w:rsidR="0007308E" w:rsidRDefault="0007308E" w:rsidP="0007308E">
      <w:pPr>
        <w:ind w:firstLine="0"/>
        <w:rPr>
          <w:b/>
          <w:szCs w:val="24"/>
        </w:rPr>
      </w:pPr>
    </w:p>
    <w:p w14:paraId="27D64550" w14:textId="77777777" w:rsidR="0007308E" w:rsidRDefault="0007308E" w:rsidP="0007308E">
      <w:pPr>
        <w:ind w:firstLine="0"/>
        <w:rPr>
          <w:szCs w:val="24"/>
        </w:rPr>
      </w:pPr>
      <w:r>
        <w:rPr>
          <w:szCs w:val="24"/>
        </w:rPr>
        <w:tab/>
        <w:t xml:space="preserve">Para iniciar os estudos acerca da alfabetização, buscamos em Emília Ferreiro a ideia de que todo conhecimento tem uma gênese, ou seja, um início, e tal ponto de partida se dá nas fases em que os sujeitos vão se desenvolvendo até chegar a alfabetização de fato. Portanto, a primeira coisa que devemos perceber é que as crianças não chegam à </w:t>
      </w:r>
      <w:r>
        <w:rPr>
          <w:szCs w:val="24"/>
        </w:rPr>
        <w:lastRenderedPageBreak/>
        <w:t xml:space="preserve">escola como folhas em branco, elas são dotadas de conhecimento de mundo e este, por sua vez, é formado a partir das relações que a criança estabelece com sua cultura, ambiente no qual está inserido, estrutura familiar e etc. </w:t>
      </w:r>
    </w:p>
    <w:p w14:paraId="622DD864" w14:textId="77777777" w:rsidR="0007308E" w:rsidRDefault="0007308E" w:rsidP="0007308E">
      <w:pPr>
        <w:spacing w:line="240" w:lineRule="auto"/>
        <w:ind w:left="2268" w:firstLine="0"/>
        <w:rPr>
          <w:sz w:val="22"/>
          <w:szCs w:val="24"/>
        </w:rPr>
      </w:pPr>
      <w:r>
        <w:rPr>
          <w:sz w:val="22"/>
          <w:szCs w:val="24"/>
        </w:rPr>
        <w:t>[...] Não podemos reduzir a criança a um par de olhos que veem, a um par de ouvidos que escutam, a um aparelho fonador que emite sons e a uma mão que aperta com torpeza um lápis sobre uma folha de papel. Por trás (ou além) dos olhos, dos ouvidos, do aparelho fonador e da mão, há um sujeito que pensa e que tenta incorporar a seus próprios saberes esse maravilhoso meio de representar e recriar a língua que é a escrita, todas as escritas. (FERREIRO, 2012, p.37)</w:t>
      </w:r>
    </w:p>
    <w:p w14:paraId="13D3555D" w14:textId="77777777" w:rsidR="0007308E" w:rsidRDefault="0007308E" w:rsidP="0007308E">
      <w:pPr>
        <w:spacing w:line="240" w:lineRule="auto"/>
        <w:rPr>
          <w:sz w:val="22"/>
          <w:szCs w:val="24"/>
        </w:rPr>
      </w:pPr>
    </w:p>
    <w:p w14:paraId="2D7E8CE1" w14:textId="77777777" w:rsidR="0007308E" w:rsidRDefault="0007308E" w:rsidP="0007308E">
      <w:pPr>
        <w:rPr>
          <w:szCs w:val="24"/>
        </w:rPr>
      </w:pPr>
      <w:r>
        <w:rPr>
          <w:szCs w:val="24"/>
        </w:rPr>
        <w:t>Assim, percebemos que a primeira fase da criança é aquela em que o mundo é representado de forma direta, os símbolos que identificam a realidade são diretamente proporcionais, ou seja, muitas crianças nesta fase utilizam o desenho para “escrever” o que estão vendo, tentando imprimir, ao máximo possível, uma cópia fiel do objeto real. A passagem desta fase para a seguinte se dá de maneira gradativa.</w:t>
      </w:r>
    </w:p>
    <w:p w14:paraId="6AEF6123" w14:textId="77777777" w:rsidR="0007308E" w:rsidRDefault="0007308E" w:rsidP="0007308E">
      <w:pPr>
        <w:rPr>
          <w:szCs w:val="24"/>
        </w:rPr>
      </w:pPr>
      <w:r>
        <w:rPr>
          <w:szCs w:val="24"/>
        </w:rPr>
        <w:t xml:space="preserve">Na segunda fase a criança passa a entender que nem sempre os símbolos utilizados para descrever o objeto real correspondem fielmente ao que elas veem, porém, a criança ainda não tem conhecimento de quais os símbolos que deve-se utilizar na escrita das palavras e se for pedido para que escreva alguma palavra, quase sempre vai utilizar as letras que já conhece, geralmente as de seu nome próprio, para responder o que lhe foi pedido. Denominamos esta fase de </w:t>
      </w:r>
      <w:proofErr w:type="spellStart"/>
      <w:r>
        <w:rPr>
          <w:szCs w:val="24"/>
        </w:rPr>
        <w:t>pré</w:t>
      </w:r>
      <w:proofErr w:type="spellEnd"/>
      <w:r>
        <w:rPr>
          <w:szCs w:val="24"/>
        </w:rPr>
        <w:t>-silábica.</w:t>
      </w:r>
    </w:p>
    <w:p w14:paraId="7C6E6DE7" w14:textId="77777777" w:rsidR="0007308E" w:rsidRDefault="0007308E" w:rsidP="0007308E">
      <w:pPr>
        <w:rPr>
          <w:szCs w:val="24"/>
        </w:rPr>
      </w:pPr>
      <w:r>
        <w:rPr>
          <w:szCs w:val="24"/>
        </w:rPr>
        <w:t>Chegando na fase silábica, a criança começa a perceber através da escola que na escrita de sua língua falada há uma correspondência entre grafia e som e assim começa-se a escrever tendo por base o som das sílabas. É comum nessa fase que as crianças representem as sílabas que ouvem com apenas uma letra, podendo ter correspondência sonora ou não:</w:t>
      </w:r>
    </w:p>
    <w:p w14:paraId="337B303A" w14:textId="77777777" w:rsidR="0007308E" w:rsidRDefault="0007308E" w:rsidP="0007308E">
      <w:pPr>
        <w:spacing w:line="240" w:lineRule="auto"/>
        <w:ind w:left="2268" w:firstLine="0"/>
        <w:rPr>
          <w:sz w:val="22"/>
          <w:szCs w:val="24"/>
        </w:rPr>
      </w:pPr>
      <w:r>
        <w:rPr>
          <w:sz w:val="22"/>
          <w:szCs w:val="24"/>
        </w:rPr>
        <w:t>Para explicitar essa concepção, as autoras analisam a escrita infantil e observam que a quantidade de caracteres utilizados pela criança é similar à quantidade de sílabas da palavra; mas nem sempre essas letras têm relação com as sílabas que ela deseja representar. No início, a preocupação maior é com a quantidade de letras, não com o tipo de letra que se usa. Aos poucos, as representações vão se aproximando das letras que formam o nome (por exemplo, para a palavra “boneca”, ela escreve BNC). Nisso consiste a hipótese Silábica. (MOREIRA, 2009, p. 4)</w:t>
      </w:r>
    </w:p>
    <w:p w14:paraId="17F5FDE9" w14:textId="77777777" w:rsidR="0007308E" w:rsidRDefault="0007308E" w:rsidP="0007308E">
      <w:pPr>
        <w:spacing w:line="240" w:lineRule="auto"/>
        <w:ind w:left="2268" w:firstLine="0"/>
        <w:rPr>
          <w:sz w:val="22"/>
          <w:szCs w:val="24"/>
        </w:rPr>
      </w:pPr>
    </w:p>
    <w:p w14:paraId="531A8924" w14:textId="77777777" w:rsidR="0007308E" w:rsidRDefault="0007308E" w:rsidP="0007308E">
      <w:pPr>
        <w:rPr>
          <w:szCs w:val="24"/>
        </w:rPr>
      </w:pPr>
      <w:r>
        <w:rPr>
          <w:szCs w:val="24"/>
        </w:rPr>
        <w:t>Assim, de forma gradativa as crianças vão se apropriando do conhecimento fonético da linguagem, onde cada letra representa um som e “Quando a criança é capaz de compreender que cada letra da escrita pode representar um fonema, ela se encontra numa hipótese Alfabética.” (MOREIRA, 2009, p. 5)</w:t>
      </w:r>
    </w:p>
    <w:p w14:paraId="3C0C1E71" w14:textId="77777777" w:rsidR="0007308E" w:rsidRDefault="0007308E" w:rsidP="0007308E">
      <w:pPr>
        <w:rPr>
          <w:szCs w:val="24"/>
        </w:rPr>
      </w:pPr>
      <w:r>
        <w:rPr>
          <w:szCs w:val="24"/>
        </w:rPr>
        <w:lastRenderedPageBreak/>
        <w:t xml:space="preserve">Portanto, buscando ver na prática toda a teoria estudada, nós realizamos uma entrevista com uma criança de cinco anos e dois meses baseando-nos em um roteiro de entrevista para analisar em qual fase </w:t>
      </w:r>
      <w:proofErr w:type="spellStart"/>
      <w:r>
        <w:rPr>
          <w:szCs w:val="24"/>
        </w:rPr>
        <w:t>esta</w:t>
      </w:r>
      <w:proofErr w:type="spellEnd"/>
      <w:r>
        <w:rPr>
          <w:szCs w:val="24"/>
        </w:rPr>
        <w:t xml:space="preserve"> criança se encontra, de acordo com os estudos feitos.</w:t>
      </w:r>
    </w:p>
    <w:p w14:paraId="37F8B243" w14:textId="77777777" w:rsidR="0007308E" w:rsidRDefault="0007308E" w:rsidP="0007308E">
      <w:pPr>
        <w:ind w:firstLine="0"/>
        <w:rPr>
          <w:b/>
          <w:szCs w:val="24"/>
        </w:rPr>
      </w:pPr>
    </w:p>
    <w:p w14:paraId="5ADB8CAE" w14:textId="77777777" w:rsidR="0007308E" w:rsidRDefault="0007308E" w:rsidP="0007308E">
      <w:pPr>
        <w:tabs>
          <w:tab w:val="left" w:pos="567"/>
        </w:tabs>
        <w:ind w:firstLine="0"/>
        <w:rPr>
          <w:szCs w:val="24"/>
        </w:rPr>
      </w:pPr>
      <w:r>
        <w:rPr>
          <w:szCs w:val="24"/>
        </w:rPr>
        <w:t>PROVA DO NOME PRÓPRIO E DAS QUATRO PALAVRAS.</w:t>
      </w:r>
    </w:p>
    <w:p w14:paraId="33B0CEF8" w14:textId="77777777" w:rsidR="0007308E" w:rsidRDefault="0007308E" w:rsidP="0007308E">
      <w:pPr>
        <w:tabs>
          <w:tab w:val="left" w:pos="567"/>
        </w:tabs>
        <w:ind w:firstLine="0"/>
        <w:rPr>
          <w:b/>
          <w:szCs w:val="24"/>
        </w:rPr>
      </w:pPr>
    </w:p>
    <w:p w14:paraId="2100DF2E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 xml:space="preserve">O primeiro passo que optamos por tomar a início da pesquisa foi o de produzir roteiros de entrevistas semiestruturadas com o auxílio da professora mestra da disciplina de Alfabetização e Letramento do curso de Pedagogia – UERN. O primeiro roteiro que fizemos, intitulado “A prova do nome próprio e das quatro palavras”, consistia, a priori, em estabelecer um diálogo com a criança, fazendo com que ela ficasse à vontade e confortável em nossa presença, para responder os questionamentos seguintes. </w:t>
      </w:r>
    </w:p>
    <w:p w14:paraId="397EAE72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>Após esse primeiro momento, deveríamos iniciar a entrevista entregando a ela cartões com o nome de 3 crianças incluindo o dela, para que identificasse qual era o seu, em seguida pedir para que a criança escreva o seu nome. Posteriormente deveríamos ditar para ela quatro palavras de mesmo valor semântico, sendo uma palavra polissílaba, outra trissílaba, dissílaba e monossílaba, e formularíamos uma frase utilizando uma dessas palavras. Ao terminar a escrita, teríamos que fazer algumas perguntas para o entrevistado como, por exemplo, “De quantas letras precisará para escrever a palavra?” e “Como se lê essa palavra?”.</w:t>
      </w:r>
    </w:p>
    <w:p w14:paraId="4BF710DF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>Portanto, após a produção dos roteiros, para iniciarmos nossa pesquisa, escolhemos uma escola privada do município de Mossoró-RN, da qual nos chamou atenção a turma de NIVEL IV. Ao visitarmos a escola fomos bem recebidas pela professora, explicamos o intuito de nossa visita e ela nos encaminhou para um aluno de sua turma para que pudéssemos realizar a entrevista. Assim, o sujeito de nossa pesquisa é um menino de cinco anos e dois meses estudante da rede privada de ensino, simpático e extrovertido que se familiarizou conosco rapidamente.</w:t>
      </w:r>
    </w:p>
    <w:p w14:paraId="604F2376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>Dirigimo-nos à biblioteca da escola e iniciamos uma conversa com a criança, que pareceu um pouco tímida de início, mas que foi sentindo-se mais confortável ao decorrer da conversa. Dialogamos sobre a escola, a professora, os colegas, a família dele, bichos de estimação e caminhões. Durante a conversa, apresentamos a ele três cartões, um escrito “Davi”, outro escrito “</w:t>
      </w:r>
      <w:proofErr w:type="spellStart"/>
      <w:r>
        <w:rPr>
          <w:szCs w:val="24"/>
        </w:rPr>
        <w:t>Higor</w:t>
      </w:r>
      <w:proofErr w:type="spellEnd"/>
      <w:r>
        <w:rPr>
          <w:szCs w:val="24"/>
        </w:rPr>
        <w:t xml:space="preserve">” e outro “Heitor” (nome da criança) e pedimos que ele pegasse o cartão que estava escrito seu nome, nos primeiros trinta segundos, ele pareceu </w:t>
      </w:r>
      <w:r>
        <w:rPr>
          <w:szCs w:val="24"/>
        </w:rPr>
        <w:lastRenderedPageBreak/>
        <w:t>ficar em dúvida entre os dois cartões escritos “</w:t>
      </w:r>
      <w:proofErr w:type="spellStart"/>
      <w:r>
        <w:rPr>
          <w:szCs w:val="24"/>
        </w:rPr>
        <w:t>Higor</w:t>
      </w:r>
      <w:proofErr w:type="spellEnd"/>
      <w:r>
        <w:rPr>
          <w:szCs w:val="24"/>
        </w:rPr>
        <w:t xml:space="preserve">” e “Heitor”, mas logo depois conseguiu identificar o seu nome. A escolha dos dois nomes semelhantes foi proposital, para que a criança observasse atentamente e perceba que embora parecidos, existem detalhes nos nomes que os caracterizam diferentes, como afirmam </w:t>
      </w:r>
      <w:proofErr w:type="spellStart"/>
      <w:r>
        <w:rPr>
          <w:szCs w:val="24"/>
        </w:rPr>
        <w:t>Beluzo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</w:rPr>
        <w:t>Fagaro</w:t>
      </w:r>
      <w:proofErr w:type="spellEnd"/>
      <w:r>
        <w:rPr>
          <w:szCs w:val="24"/>
        </w:rPr>
        <w:t xml:space="preserve"> (2016):</w:t>
      </w:r>
    </w:p>
    <w:p w14:paraId="571047A6" w14:textId="77777777" w:rsidR="0007308E" w:rsidRDefault="0007308E" w:rsidP="0007308E">
      <w:pPr>
        <w:tabs>
          <w:tab w:val="left" w:pos="567"/>
        </w:tabs>
        <w:spacing w:line="240" w:lineRule="auto"/>
        <w:ind w:left="2268" w:firstLine="0"/>
        <w:rPr>
          <w:sz w:val="22"/>
          <w:szCs w:val="24"/>
        </w:rPr>
      </w:pPr>
      <w:r>
        <w:rPr>
          <w:sz w:val="22"/>
          <w:szCs w:val="24"/>
        </w:rPr>
        <w:t>Além disso, podem refletir sobre o sistema da escrita comparando com o nome dos outros colegas para checar suas inferências, utilizando seus conhecimentos prévios sobre quais letras deverá utilizar para escrever aquele determinado nome e, por fim, selecionar o correto para marcar. (BELUZO e FAGARO, 2016, p. 11)</w:t>
      </w:r>
    </w:p>
    <w:p w14:paraId="269986B8" w14:textId="77777777" w:rsidR="0007308E" w:rsidRDefault="0007308E" w:rsidP="0007308E">
      <w:pPr>
        <w:tabs>
          <w:tab w:val="left" w:pos="567"/>
        </w:tabs>
        <w:spacing w:line="240" w:lineRule="auto"/>
        <w:ind w:left="2268" w:firstLine="0"/>
        <w:rPr>
          <w:sz w:val="22"/>
          <w:szCs w:val="24"/>
        </w:rPr>
      </w:pPr>
    </w:p>
    <w:p w14:paraId="6AD20B65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 xml:space="preserve">Em seguida, oferecemos a ele uma caneta hidrográfica preta e pedimos que ele escrevesse, em uma folha de papel em branco, o seu nome, ele pareceu confiante e conseguiu escrevê-lo de forma clara, legível, sem faltar nenhuma letra, nem </w:t>
      </w:r>
      <w:proofErr w:type="gramStart"/>
      <w:r>
        <w:rPr>
          <w:szCs w:val="24"/>
        </w:rPr>
        <w:t>invertê-las</w:t>
      </w:r>
      <w:proofErr w:type="gramEnd"/>
      <w:r>
        <w:rPr>
          <w:szCs w:val="24"/>
        </w:rPr>
        <w:t>:</w:t>
      </w:r>
    </w:p>
    <w:p w14:paraId="170C17A2" w14:textId="77777777" w:rsidR="0007308E" w:rsidRDefault="0007308E" w:rsidP="0007308E">
      <w:pPr>
        <w:tabs>
          <w:tab w:val="left" w:pos="567"/>
        </w:tabs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                                                         Figura 1 – </w:t>
      </w:r>
      <w:r>
        <w:rPr>
          <w:sz w:val="20"/>
          <w:szCs w:val="24"/>
        </w:rPr>
        <w:t>Nome próprio</w:t>
      </w:r>
    </w:p>
    <w:p w14:paraId="45F351BB" w14:textId="51DE3EB5" w:rsidR="0007308E" w:rsidRDefault="0007308E" w:rsidP="0007308E">
      <w:pPr>
        <w:tabs>
          <w:tab w:val="left" w:pos="567"/>
          <w:tab w:val="left" w:pos="709"/>
        </w:tabs>
        <w:rPr>
          <w:noProof/>
          <w:szCs w:val="24"/>
          <w:lang w:eastAsia="pt-BR"/>
        </w:rPr>
      </w:pPr>
      <w:r>
        <w:rPr>
          <w:szCs w:val="24"/>
        </w:rPr>
        <w:t xml:space="preserve">                                </w:t>
      </w:r>
      <w:r>
        <w:rPr>
          <w:noProof/>
          <w:szCs w:val="24"/>
          <w:lang w:eastAsia="pt-BR"/>
        </w:rPr>
        <w:drawing>
          <wp:inline distT="0" distB="0" distL="0" distR="0" wp14:anchorId="32486854" wp14:editId="501BB43C">
            <wp:extent cx="2781300" cy="403860"/>
            <wp:effectExtent l="0" t="0" r="0" b="0"/>
            <wp:docPr id="7" name="Imagem 7" descr="NOME PROP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NOME PROPR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4F66" w14:textId="77777777" w:rsidR="0007308E" w:rsidRDefault="0007308E" w:rsidP="0007308E">
      <w:pPr>
        <w:tabs>
          <w:tab w:val="left" w:pos="567"/>
          <w:tab w:val="left" w:pos="709"/>
        </w:tabs>
        <w:rPr>
          <w:sz w:val="20"/>
          <w:szCs w:val="24"/>
        </w:rPr>
      </w:pPr>
      <w:r>
        <w:rPr>
          <w:sz w:val="20"/>
          <w:szCs w:val="24"/>
        </w:rPr>
        <w:t xml:space="preserve">                                                                        Fonte: Autor</w:t>
      </w:r>
    </w:p>
    <w:p w14:paraId="0859B514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>Após a escrita do nome próprio, começamos a conversar sobre animais, perguntamos a Heitor se ele gostava de animais e qual era o seu preferido, ele nos contou que gostava de cachorros e pedimos que ele escrevesse no papel a palavra “cachorro”, porém, nesse momento, ele pareceu se sentir desconfortável e relatou que não sabia escrever, insistimos para que ele escrevesse do “jeitinho dele”, e depois de alguns minutos ele começou a escrever uma sequência de letras e acentos, quando terminou perguntamos o que ele tinha escrito e a resposta foi “cachorro”.</w:t>
      </w:r>
    </w:p>
    <w:p w14:paraId="74847C81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>Prosseguimos com o roteiro de entrevista e ao longo da conversa, fomos perguntando se ele gostava de outros animais e pedimos para que ele escrevesse as outras três palavras “gafanhoto, sapo e boi”. Depois que escreveu “cachorro” e não recebeu nenhuma repreensão, Heitor pareceu confortável para continuar escrevendo e não disse mais que não sabia escrever, mas o fez livremente, e além dessas três, ele também falou que iria escrever “onça”. Na escrita das novas palavras, o processo foi o mesmo de “cachorro”, ele escreveu uma sequência de letras e acentos, indo do início do papel até o final.</w:t>
      </w:r>
    </w:p>
    <w:p w14:paraId="19A96291" w14:textId="77777777" w:rsidR="0007308E" w:rsidRDefault="0007308E" w:rsidP="0007308E">
      <w:pPr>
        <w:tabs>
          <w:tab w:val="left" w:pos="567"/>
        </w:tabs>
        <w:rPr>
          <w:szCs w:val="24"/>
        </w:rPr>
      </w:pPr>
    </w:p>
    <w:p w14:paraId="12371857" w14:textId="77777777" w:rsidR="0007308E" w:rsidRDefault="0007308E" w:rsidP="0007308E">
      <w:pPr>
        <w:tabs>
          <w:tab w:val="left" w:pos="567"/>
        </w:tabs>
        <w:rPr>
          <w:szCs w:val="24"/>
        </w:rPr>
      </w:pPr>
    </w:p>
    <w:p w14:paraId="66AD75E7" w14:textId="77777777" w:rsidR="0007308E" w:rsidRDefault="0007308E" w:rsidP="0007308E">
      <w:pPr>
        <w:tabs>
          <w:tab w:val="left" w:pos="567"/>
        </w:tabs>
        <w:rPr>
          <w:szCs w:val="24"/>
        </w:rPr>
      </w:pPr>
    </w:p>
    <w:p w14:paraId="279116E1" w14:textId="77777777" w:rsidR="0007308E" w:rsidRDefault="0007308E" w:rsidP="0007308E">
      <w:pPr>
        <w:tabs>
          <w:tab w:val="left" w:pos="567"/>
        </w:tabs>
        <w:rPr>
          <w:szCs w:val="24"/>
        </w:rPr>
      </w:pPr>
    </w:p>
    <w:p w14:paraId="0427882A" w14:textId="77777777" w:rsidR="0007308E" w:rsidRDefault="0007308E" w:rsidP="0007308E">
      <w:pPr>
        <w:tabs>
          <w:tab w:val="left" w:pos="567"/>
        </w:tabs>
        <w:jc w:val="center"/>
        <w:rPr>
          <w:sz w:val="22"/>
        </w:rPr>
      </w:pPr>
      <w:r>
        <w:rPr>
          <w:b/>
          <w:sz w:val="20"/>
          <w:szCs w:val="24"/>
        </w:rPr>
        <w:t xml:space="preserve">Figura 2 – </w:t>
      </w:r>
      <w:r>
        <w:rPr>
          <w:sz w:val="20"/>
          <w:szCs w:val="24"/>
        </w:rPr>
        <w:t>Escrita de gafanhoto e onça</w:t>
      </w:r>
    </w:p>
    <w:p w14:paraId="7B9F5F3D" w14:textId="02077964" w:rsidR="0007308E" w:rsidRDefault="0007308E" w:rsidP="0007308E">
      <w:pPr>
        <w:tabs>
          <w:tab w:val="left" w:pos="567"/>
        </w:tabs>
        <w:spacing w:line="240" w:lineRule="auto"/>
        <w:ind w:firstLine="0"/>
        <w:jc w:val="center"/>
        <w:rPr>
          <w:noProof/>
          <w:szCs w:val="24"/>
          <w:lang w:eastAsia="pt-BR"/>
        </w:rPr>
      </w:pPr>
      <w:r>
        <w:rPr>
          <w:noProof/>
          <w:szCs w:val="24"/>
          <w:lang w:eastAsia="pt-BR"/>
        </w:rPr>
        <w:drawing>
          <wp:inline distT="0" distB="0" distL="0" distR="0" wp14:anchorId="1ED73728" wp14:editId="0F246370">
            <wp:extent cx="4572000" cy="2240280"/>
            <wp:effectExtent l="0" t="0" r="0" b="7620"/>
            <wp:docPr id="6" name="Imagem 6" descr="18471942_1399702073442617_934173499_o - Có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18471942_1399702073442617_934173499_o - Cóp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98E7" w14:textId="77777777" w:rsidR="0007308E" w:rsidRDefault="0007308E" w:rsidP="0007308E">
      <w:pPr>
        <w:tabs>
          <w:tab w:val="left" w:pos="567"/>
        </w:tabs>
        <w:spacing w:line="240" w:lineRule="auto"/>
        <w:ind w:firstLine="0"/>
        <w:jc w:val="center"/>
        <w:rPr>
          <w:sz w:val="20"/>
          <w:szCs w:val="24"/>
        </w:rPr>
      </w:pPr>
      <w:r>
        <w:rPr>
          <w:sz w:val="20"/>
          <w:szCs w:val="24"/>
        </w:rPr>
        <w:t>Fonte: autor</w:t>
      </w:r>
    </w:p>
    <w:p w14:paraId="5397A591" w14:textId="77777777" w:rsidR="0007308E" w:rsidRDefault="0007308E" w:rsidP="0007308E">
      <w:pPr>
        <w:tabs>
          <w:tab w:val="left" w:pos="567"/>
        </w:tabs>
        <w:rPr>
          <w:szCs w:val="24"/>
        </w:rPr>
      </w:pPr>
    </w:p>
    <w:p w14:paraId="7BB788BC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 xml:space="preserve">Este último fato já nos dá uma dica de que Heitor está no nível </w:t>
      </w:r>
      <w:proofErr w:type="spellStart"/>
      <w:r>
        <w:rPr>
          <w:szCs w:val="24"/>
        </w:rPr>
        <w:t>pré</w:t>
      </w:r>
      <w:proofErr w:type="spellEnd"/>
      <w:r>
        <w:rPr>
          <w:szCs w:val="24"/>
        </w:rPr>
        <w:t xml:space="preserve">-silábico uma vez que é característica deste nível o não controle da quantidade de letras utilizadas e a utilização de toda extensão da página: </w:t>
      </w:r>
    </w:p>
    <w:p w14:paraId="4B058510" w14:textId="77777777" w:rsidR="0007308E" w:rsidRDefault="0007308E" w:rsidP="0007308E">
      <w:pPr>
        <w:tabs>
          <w:tab w:val="left" w:pos="567"/>
        </w:tabs>
        <w:spacing w:line="240" w:lineRule="auto"/>
        <w:ind w:left="2268" w:firstLine="0"/>
        <w:rPr>
          <w:sz w:val="20"/>
          <w:szCs w:val="24"/>
        </w:rPr>
      </w:pPr>
      <w:r>
        <w:rPr>
          <w:sz w:val="22"/>
        </w:rPr>
        <w:t>As crianças após terem construído o conceito de que para escrever se usam signos especiais, escrevem em quantidade não correspondente às palavras, usam muitos signos, alternam a quantidade, o repertório e posição das letras, pode ocorrer de utilizarem toda a largura da página (Portal da Educação, sem ano)</w:t>
      </w:r>
      <w:r>
        <w:rPr>
          <w:b/>
          <w:sz w:val="20"/>
          <w:szCs w:val="24"/>
        </w:rPr>
        <w:t xml:space="preserve">                                   </w:t>
      </w:r>
    </w:p>
    <w:p w14:paraId="2DCE9EE4" w14:textId="77777777" w:rsidR="0007308E" w:rsidRDefault="0007308E" w:rsidP="0007308E">
      <w:pPr>
        <w:tabs>
          <w:tab w:val="left" w:pos="567"/>
        </w:tabs>
        <w:rPr>
          <w:szCs w:val="24"/>
        </w:rPr>
      </w:pPr>
    </w:p>
    <w:p w14:paraId="6AB24FC4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>Depois de escrever as quatro palavras, foi a vez de escrever a frase, escolhemos a palavra dissílaba “sapo” e com ela formulamos a frase: “O sapo caiu na lagoa” e ele começou a escrever uma sequência de letras como das outras vezes, com exceção de um pequeno espaço entre elas, formando assim, duas grandes “palavras”. Durante a escrita da frase, perguntamos a ele quantas letras ele iria utilizar para escrever a frase, e ele respondeu “Dez”, ao final, pedimos para que lesse o que havia escrito e ele disse que não sabia ler, pedimos para que ele nos dissesse o que tinha feito no papel, mostrando com o dedo onde estava cada palavra e ele respondeu “sapo, lagoa”, apontando duas vezes para o que tinha escrito.</w:t>
      </w:r>
    </w:p>
    <w:p w14:paraId="55AB0238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 xml:space="preserve">Ao analisarmos a entrevista feita com a criança, primeiramente percebemos que ela utiliza como referência a letra inicial de seu nome para identifica-lo, uma vez que ao colocarmos cartões com o seu nome e o nome de outra criança com a mesma letra inicial, ele pareceu ficar confuso em qual seria o seu, mas que no fim, ele conseguiu reconhecê-lo e fazer distinção com o nome da outra criança. Na hora de escrever o nome próprio, Heitor o fez de forma clara, sem omitir nenhuma letra, nem </w:t>
      </w:r>
      <w:proofErr w:type="gramStart"/>
      <w:r>
        <w:rPr>
          <w:szCs w:val="24"/>
        </w:rPr>
        <w:t>invertê-las</w:t>
      </w:r>
      <w:proofErr w:type="gramEnd"/>
      <w:r>
        <w:rPr>
          <w:szCs w:val="24"/>
        </w:rPr>
        <w:t xml:space="preserve">.  </w:t>
      </w:r>
      <w:r>
        <w:rPr>
          <w:szCs w:val="24"/>
        </w:rPr>
        <w:tab/>
      </w:r>
    </w:p>
    <w:p w14:paraId="1C810D64" w14:textId="77777777" w:rsidR="0007308E" w:rsidRDefault="0007308E" w:rsidP="0007308E">
      <w:pPr>
        <w:tabs>
          <w:tab w:val="left" w:pos="567"/>
        </w:tabs>
        <w:rPr>
          <w:b/>
          <w:sz w:val="20"/>
          <w:szCs w:val="24"/>
        </w:rPr>
      </w:pPr>
      <w:r>
        <w:rPr>
          <w:szCs w:val="24"/>
        </w:rPr>
        <w:lastRenderedPageBreak/>
        <w:t>Ao analisar as quatro palavras, percebemos que a grafia da criança entrevistada não está relacionada ao som convencional das letras, com exceção do nome próprio.</w:t>
      </w:r>
    </w:p>
    <w:p w14:paraId="1DEB7026" w14:textId="77777777" w:rsidR="0007308E" w:rsidRDefault="0007308E" w:rsidP="0007308E">
      <w:pPr>
        <w:tabs>
          <w:tab w:val="left" w:pos="567"/>
        </w:tabs>
        <w:rPr>
          <w:b/>
          <w:sz w:val="20"/>
          <w:szCs w:val="24"/>
        </w:rPr>
      </w:pPr>
    </w:p>
    <w:p w14:paraId="6C3A2BD5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b/>
          <w:sz w:val="20"/>
          <w:szCs w:val="24"/>
        </w:rPr>
        <w:t xml:space="preserve">                                                        Figura 3 – </w:t>
      </w:r>
      <w:r>
        <w:rPr>
          <w:sz w:val="20"/>
          <w:szCs w:val="24"/>
        </w:rPr>
        <w:t>Nome próprio e sapo</w:t>
      </w:r>
    </w:p>
    <w:p w14:paraId="0EB075E8" w14:textId="1D1F307C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 xml:space="preserve">                                </w:t>
      </w:r>
      <w:r>
        <w:rPr>
          <w:noProof/>
          <w:szCs w:val="24"/>
          <w:lang w:eastAsia="pt-BR"/>
        </w:rPr>
        <w:drawing>
          <wp:inline distT="0" distB="0" distL="0" distR="0" wp14:anchorId="416BCECD" wp14:editId="3CE0F4E1">
            <wp:extent cx="2781300" cy="403860"/>
            <wp:effectExtent l="0" t="0" r="0" b="0"/>
            <wp:docPr id="5" name="Imagem 5" descr="NOME PROP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NOME PROPR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EB92" w14:textId="02E27869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 xml:space="preserve">                                 </w:t>
      </w:r>
      <w:r>
        <w:rPr>
          <w:noProof/>
          <w:szCs w:val="24"/>
          <w:lang w:eastAsia="pt-BR"/>
        </w:rPr>
        <w:drawing>
          <wp:inline distT="0" distB="0" distL="0" distR="0" wp14:anchorId="5FE95D12" wp14:editId="7C7A8237">
            <wp:extent cx="2499360" cy="655320"/>
            <wp:effectExtent l="0" t="0" r="0" b="0"/>
            <wp:docPr id="3" name="Imagem 3" descr="CACHO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ACHORR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 </w:t>
      </w:r>
    </w:p>
    <w:p w14:paraId="1F0512E9" w14:textId="77777777" w:rsidR="0007308E" w:rsidRDefault="0007308E" w:rsidP="0007308E">
      <w:pPr>
        <w:tabs>
          <w:tab w:val="left" w:pos="567"/>
        </w:tabs>
        <w:rPr>
          <w:sz w:val="20"/>
          <w:szCs w:val="24"/>
        </w:rPr>
      </w:pPr>
      <w:r>
        <w:rPr>
          <w:sz w:val="20"/>
          <w:szCs w:val="24"/>
        </w:rPr>
        <w:t xml:space="preserve">                                                                        Fonte: autor</w:t>
      </w:r>
    </w:p>
    <w:p w14:paraId="20B34A71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 xml:space="preserve">Ao escrever as palavras dos animais, ele utiliza letras aleatórias, sendo que a grande maioria das letras que ele utiliza estão presentes em seu próprio nome, o que também é muito comum para a fase </w:t>
      </w:r>
      <w:proofErr w:type="spellStart"/>
      <w:r>
        <w:rPr>
          <w:szCs w:val="24"/>
        </w:rPr>
        <w:t>pré</w:t>
      </w:r>
      <w:proofErr w:type="spellEnd"/>
      <w:r>
        <w:rPr>
          <w:szCs w:val="24"/>
        </w:rPr>
        <w:t>-silábica, de acordo com Moreira (2009):</w:t>
      </w:r>
    </w:p>
    <w:p w14:paraId="193B83B4" w14:textId="77777777" w:rsidR="0007308E" w:rsidRDefault="0007308E" w:rsidP="0007308E">
      <w:pPr>
        <w:tabs>
          <w:tab w:val="left" w:pos="567"/>
        </w:tabs>
        <w:spacing w:line="240" w:lineRule="auto"/>
        <w:ind w:left="2268" w:firstLine="0"/>
        <w:rPr>
          <w:sz w:val="22"/>
          <w:szCs w:val="24"/>
        </w:rPr>
      </w:pPr>
      <w:r>
        <w:rPr>
          <w:sz w:val="22"/>
          <w:szCs w:val="24"/>
        </w:rPr>
        <w:t xml:space="preserve">No entanto, a criança ainda não sabe qual símbolo usar para representar o que ela quer. Em geral, se for pedido que ela escreva, escreverá as letras que já conhece (quase sempre as letras do seu nome), indistintamente. Convencionou-se denominar essa hipótese </w:t>
      </w:r>
      <w:proofErr w:type="gramStart"/>
      <w:r>
        <w:rPr>
          <w:sz w:val="22"/>
          <w:szCs w:val="24"/>
        </w:rPr>
        <w:t xml:space="preserve">como </w:t>
      </w:r>
      <w:proofErr w:type="spellStart"/>
      <w:r>
        <w:rPr>
          <w:sz w:val="22"/>
          <w:szCs w:val="24"/>
        </w:rPr>
        <w:t>Pré</w:t>
      </w:r>
      <w:proofErr w:type="spellEnd"/>
      <w:r>
        <w:rPr>
          <w:sz w:val="22"/>
          <w:szCs w:val="24"/>
        </w:rPr>
        <w:t>-Silábica</w:t>
      </w:r>
      <w:proofErr w:type="gramEnd"/>
      <w:r>
        <w:rPr>
          <w:sz w:val="22"/>
          <w:szCs w:val="24"/>
        </w:rPr>
        <w:t>. (MOREIRA, 2009, p. 3)</w:t>
      </w:r>
    </w:p>
    <w:p w14:paraId="1B386224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 xml:space="preserve">                        </w:t>
      </w:r>
    </w:p>
    <w:p w14:paraId="5D19B912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>Também percebemos que Heitor não faz relação do tamanho da palavra com o tamanho do animal real, uma vez que, “gafanhoto” e “onça” têm quase o mesmo tamanho. Heitor também não distingue as sílabas das palavras na hora de escrever, faz tudo junto e na hora de dizer o que escreveu, só bate uma vez com o dedo na folha.</w:t>
      </w:r>
    </w:p>
    <w:p w14:paraId="3EDDD802" w14:textId="77777777" w:rsidR="0007308E" w:rsidRDefault="0007308E" w:rsidP="0007308E">
      <w:pPr>
        <w:tabs>
          <w:tab w:val="left" w:pos="567"/>
        </w:tabs>
        <w:ind w:firstLine="0"/>
        <w:rPr>
          <w:szCs w:val="24"/>
        </w:rPr>
      </w:pPr>
      <w:r>
        <w:rPr>
          <w:szCs w:val="24"/>
        </w:rPr>
        <w:tab/>
        <w:t xml:space="preserve">Portanto, a partir das pesquisas bibliográficas e da entrevista feita, assumimos que a criança entrevistada está na fase </w:t>
      </w:r>
      <w:proofErr w:type="spellStart"/>
      <w:r>
        <w:rPr>
          <w:szCs w:val="24"/>
        </w:rPr>
        <w:t>pré</w:t>
      </w:r>
      <w:proofErr w:type="spellEnd"/>
      <w:r>
        <w:rPr>
          <w:szCs w:val="24"/>
        </w:rPr>
        <w:t>-silábica dois, pois, demonstra intenção de escrever através de traçado linear, e entende que palavras diferentes necessitam de grafias diferentes, invertendo a ordem das letras nas palavras para fazer a distinção entre elas, mas utilizando quase sempre, as letras de seu próprio nome. Nesta fase, Heitor ainda não faz correspondência sonora com o que escreve, e as palavras escritas por ele, possuem uma significação individual, somente ele pode entender o que escreve:</w:t>
      </w:r>
    </w:p>
    <w:p w14:paraId="5FB490DA" w14:textId="77777777" w:rsidR="0007308E" w:rsidRDefault="0007308E" w:rsidP="0007308E">
      <w:pPr>
        <w:spacing w:line="240" w:lineRule="auto"/>
        <w:ind w:left="2268" w:firstLine="0"/>
        <w:rPr>
          <w:sz w:val="22"/>
        </w:rPr>
      </w:pPr>
      <w:r>
        <w:rPr>
          <w:sz w:val="22"/>
        </w:rPr>
        <w:t xml:space="preserve">Nível 1 – Fase </w:t>
      </w:r>
      <w:proofErr w:type="spellStart"/>
      <w:r>
        <w:rPr>
          <w:sz w:val="22"/>
        </w:rPr>
        <w:t>Pré</w:t>
      </w:r>
      <w:proofErr w:type="spellEnd"/>
      <w:r>
        <w:rPr>
          <w:sz w:val="22"/>
        </w:rPr>
        <w:t xml:space="preserve">-Silábica: Nesta fase, a criança usa os mesmos sinais gráficos para escrever tudo que deseja. b) </w:t>
      </w:r>
      <w:proofErr w:type="spellStart"/>
      <w:r>
        <w:rPr>
          <w:sz w:val="22"/>
        </w:rPr>
        <w:t>Pré</w:t>
      </w:r>
      <w:proofErr w:type="spellEnd"/>
      <w:r>
        <w:rPr>
          <w:sz w:val="22"/>
        </w:rPr>
        <w:t>-silábica dois: Nesta subfase a criança já descobriu que coisas diferentes têm nomes diferentes. Assim, ela imprime diferenças nas grafias das palavras, às vezes, apenas mudando, a ordem das letras, quando possui poucos recursos gráficos. (FERREIRO, apud OLIVEIRA, 2009, p. 53).</w:t>
      </w:r>
    </w:p>
    <w:p w14:paraId="2D25EA04" w14:textId="77777777" w:rsidR="0007308E" w:rsidRDefault="0007308E" w:rsidP="0007308E">
      <w:pPr>
        <w:tabs>
          <w:tab w:val="left" w:pos="567"/>
        </w:tabs>
        <w:ind w:firstLine="0"/>
        <w:rPr>
          <w:szCs w:val="24"/>
        </w:rPr>
      </w:pPr>
    </w:p>
    <w:p w14:paraId="228F67BB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 xml:space="preserve">Sabemos que ele já não está na fase um, pois utiliza signos diferentes na escrita de cada palavra, claramente distingue desenhos da escrita, e também já passou da fase de </w:t>
      </w:r>
      <w:r>
        <w:rPr>
          <w:szCs w:val="24"/>
        </w:rPr>
        <w:lastRenderedPageBreak/>
        <w:t xml:space="preserve">utilizar rabiscos e </w:t>
      </w:r>
      <w:proofErr w:type="spellStart"/>
      <w:r>
        <w:rPr>
          <w:szCs w:val="24"/>
        </w:rPr>
        <w:t>pseudoletras</w:t>
      </w:r>
      <w:proofErr w:type="spellEnd"/>
      <w:r>
        <w:rPr>
          <w:szCs w:val="24"/>
        </w:rPr>
        <w:t xml:space="preserve"> na tentativa de escrever. Heitor consegue diferenciar as letras e os números, não utilizando nenhum para escrever as palavras propostas, também diferencia as palavras pela ordem das letras, pela quantidade e variedade, mas ainda não chegou à fase da escrita silábica, onde, de acordo com Curto (2000) cada sílaba é representada por uma letra ou uma grafia, podemos ver quando ele escreve “sapo” e “boi”, respectivamente:</w:t>
      </w:r>
    </w:p>
    <w:p w14:paraId="728B4753" w14:textId="77777777" w:rsidR="0007308E" w:rsidRDefault="0007308E" w:rsidP="0007308E">
      <w:pPr>
        <w:tabs>
          <w:tab w:val="left" w:pos="567"/>
        </w:tabs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                                                            Figura 4 – </w:t>
      </w:r>
      <w:r>
        <w:rPr>
          <w:sz w:val="20"/>
          <w:szCs w:val="24"/>
        </w:rPr>
        <w:t>Sapo e boi</w:t>
      </w:r>
    </w:p>
    <w:p w14:paraId="643C258C" w14:textId="099D0863" w:rsidR="0007308E" w:rsidRDefault="0007308E" w:rsidP="0007308E">
      <w:pPr>
        <w:tabs>
          <w:tab w:val="left" w:pos="567"/>
        </w:tabs>
        <w:rPr>
          <w:noProof/>
          <w:szCs w:val="24"/>
          <w:lang w:eastAsia="pt-BR"/>
        </w:rPr>
      </w:pPr>
      <w:r>
        <w:rPr>
          <w:szCs w:val="24"/>
        </w:rPr>
        <w:t xml:space="preserve">                                  </w:t>
      </w:r>
      <w:r>
        <w:rPr>
          <w:noProof/>
          <w:szCs w:val="24"/>
          <w:lang w:eastAsia="pt-BR"/>
        </w:rPr>
        <w:drawing>
          <wp:inline distT="0" distB="0" distL="0" distR="0" wp14:anchorId="16A46A23" wp14:editId="5FF9B4E1">
            <wp:extent cx="2941320" cy="1181100"/>
            <wp:effectExtent l="0" t="0" r="0" b="0"/>
            <wp:docPr id="1" name="Imagem 1" descr="SAPO E B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SAPO E BO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695D" w14:textId="77777777" w:rsidR="0007308E" w:rsidRDefault="0007308E" w:rsidP="0007308E">
      <w:pPr>
        <w:tabs>
          <w:tab w:val="left" w:pos="567"/>
        </w:tabs>
        <w:rPr>
          <w:noProof/>
          <w:sz w:val="20"/>
          <w:szCs w:val="24"/>
          <w:lang w:eastAsia="pt-BR"/>
        </w:rPr>
      </w:pPr>
      <w:r>
        <w:rPr>
          <w:noProof/>
          <w:sz w:val="20"/>
          <w:szCs w:val="24"/>
          <w:lang w:eastAsia="pt-BR"/>
        </w:rPr>
        <w:t xml:space="preserve">                                                                           Fonte: autor</w:t>
      </w:r>
    </w:p>
    <w:p w14:paraId="36CBF824" w14:textId="77777777" w:rsidR="0007308E" w:rsidRDefault="0007308E" w:rsidP="0007308E">
      <w:pPr>
        <w:tabs>
          <w:tab w:val="left" w:pos="567"/>
        </w:tabs>
        <w:ind w:firstLine="0"/>
        <w:rPr>
          <w:szCs w:val="24"/>
        </w:rPr>
      </w:pPr>
      <w:r>
        <w:rPr>
          <w:szCs w:val="24"/>
        </w:rPr>
        <w:tab/>
        <w:t xml:space="preserve">Podemos ver a partir do exemplo acima que a criança entrevistada não está ainda na fase silábica, uma vez que ainda não faz correspondência entre o oral e o escrito, nem busca representar cada sílaba falada com um signo, o que são características da fase silábica, como </w:t>
      </w:r>
      <w:proofErr w:type="gramStart"/>
      <w:r>
        <w:rPr>
          <w:szCs w:val="24"/>
        </w:rPr>
        <w:t>afirma Ferreiro</w:t>
      </w:r>
      <w:proofErr w:type="gramEnd"/>
      <w:r>
        <w:rPr>
          <w:szCs w:val="24"/>
        </w:rPr>
        <w:t xml:space="preserve"> (2009):</w:t>
      </w:r>
    </w:p>
    <w:p w14:paraId="49FB5186" w14:textId="77777777" w:rsidR="0007308E" w:rsidRDefault="0007308E" w:rsidP="0007308E">
      <w:pPr>
        <w:tabs>
          <w:tab w:val="left" w:pos="567"/>
        </w:tabs>
        <w:spacing w:line="240" w:lineRule="auto"/>
        <w:ind w:left="2268" w:firstLine="0"/>
        <w:rPr>
          <w:szCs w:val="24"/>
        </w:rPr>
      </w:pPr>
      <w:r>
        <w:rPr>
          <w:sz w:val="22"/>
        </w:rPr>
        <w:t>Nível 2 - Fase Silábica: Nesta fase a criança trabalha com a hipótese de que a escrita representa partes sonoras da fala, de modo que para ela cada segmento oral corresponde a um segmento escrito. Nível 3 - Fase Silábica Alfabética: Esta fase apresenta-se como uma transição entre a anterior, silábica, e a posterior, alfabética. Nível 4 – Fase Alfabética: É a escrita considerada correta, onde são colocados os fonemas de acordo com as normas da Língua Portuguesa (FERREIRO, apud OLIVEIRA, 2009, p. 53).</w:t>
      </w:r>
    </w:p>
    <w:p w14:paraId="4973505B" w14:textId="77777777" w:rsidR="0007308E" w:rsidRDefault="0007308E" w:rsidP="0007308E">
      <w:pPr>
        <w:tabs>
          <w:tab w:val="left" w:pos="567"/>
        </w:tabs>
        <w:ind w:firstLine="0"/>
        <w:rPr>
          <w:b/>
          <w:szCs w:val="24"/>
        </w:rPr>
      </w:pPr>
    </w:p>
    <w:p w14:paraId="67DE8241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>O segundo roteiro de entrevista que desenvolvemos consiste no estudo sobre os portadores de textos, cujo objetivo é de compreender a concepção da criança entrevistada, dos portadores de texto que existem em nossa sociedade. A proposta é de levarmos dez portadores de textos e apresentarmos à criança, pedindo que ela pegue e entregue-nos determinado portador de texto quando solicitado, para assim percebermos se ela consegue identifica-lo, em seguida fazer perguntas como “Como você sabe que isto é um.,.”, “Para que serve?”, “O que você acha que está escrito nele?” e “Na sua opinião, para que serve ler e escrever?”.</w:t>
      </w:r>
    </w:p>
    <w:p w14:paraId="5E37F797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 xml:space="preserve">Iniciamos esta entrevista no segundo dia da pesquisa, com a mesma criança da entrevista anterior, levamos os dez portadores de textos, que eram: uma embalagem de salgadinho </w:t>
      </w:r>
      <w:proofErr w:type="spellStart"/>
      <w:r>
        <w:rPr>
          <w:szCs w:val="24"/>
        </w:rPr>
        <w:t>Cheetos</w:t>
      </w:r>
      <w:proofErr w:type="spellEnd"/>
      <w:r>
        <w:rPr>
          <w:szCs w:val="24"/>
        </w:rPr>
        <w:t xml:space="preserve">, uma embalagem de Biscoito </w:t>
      </w:r>
      <w:proofErr w:type="spellStart"/>
      <w:r>
        <w:rPr>
          <w:szCs w:val="24"/>
        </w:rPr>
        <w:t>Wafer</w:t>
      </w:r>
      <w:proofErr w:type="spellEnd"/>
      <w:r>
        <w:rPr>
          <w:szCs w:val="24"/>
        </w:rPr>
        <w:t xml:space="preserve"> de Limão, um cartão do parque </w:t>
      </w:r>
      <w:r>
        <w:rPr>
          <w:szCs w:val="24"/>
        </w:rPr>
        <w:lastRenderedPageBreak/>
        <w:t>de diversões de um shopping de Mossoró-RN, um encarte de supermercado, uma nota de dois reais, uma bula de remédio, um livro de literatura adolescente, uma conta de luz, um rótulo de leite Ninho e um receituário médico. Expomos todos estes portadores de textos na frente da criança e em seguida começamos os questionamentos.</w:t>
      </w:r>
    </w:p>
    <w:p w14:paraId="24223EFD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>É válido ressaltar que o conhecimento dos portadores de textos presentes em nossa sociedade pela criança é de extrema importância para que ela atribua sentido à alfabetização, uma vez que a mesma estará em contato com a leitura no seu dia-a-dia e saberá que ela tem utilidade prática, além de facilitar assim a aprendizagem da leitura e escrita, como afirma Santos (2012):</w:t>
      </w:r>
    </w:p>
    <w:p w14:paraId="50D72F4C" w14:textId="77777777" w:rsidR="0007308E" w:rsidRDefault="0007308E" w:rsidP="0007308E">
      <w:pPr>
        <w:tabs>
          <w:tab w:val="left" w:pos="567"/>
        </w:tabs>
        <w:spacing w:line="240" w:lineRule="auto"/>
        <w:ind w:left="2268" w:firstLine="0"/>
        <w:rPr>
          <w:sz w:val="22"/>
          <w:szCs w:val="24"/>
        </w:rPr>
      </w:pPr>
      <w:r>
        <w:rPr>
          <w:sz w:val="22"/>
          <w:szCs w:val="24"/>
        </w:rPr>
        <w:t>É necessário que a criança conheça a funcionalidade da escrita, a sua utilidade prática, suas possibilidades de uso no dia-a-dia, seja para informar, auxiliar a memória ou para divertir. Dessas experiências dependerá seu nível de conceituação da língua escrita, o que tornará mais fácil o seu processo de aquisição. (SANTOS e CASTRO, 2012, p. 3)</w:t>
      </w:r>
    </w:p>
    <w:p w14:paraId="6A3E6A12" w14:textId="77777777" w:rsidR="0007308E" w:rsidRDefault="0007308E" w:rsidP="0007308E">
      <w:pPr>
        <w:tabs>
          <w:tab w:val="left" w:pos="567"/>
        </w:tabs>
        <w:spacing w:line="240" w:lineRule="auto"/>
        <w:ind w:left="2268" w:firstLine="0"/>
        <w:rPr>
          <w:sz w:val="22"/>
          <w:szCs w:val="24"/>
        </w:rPr>
      </w:pPr>
    </w:p>
    <w:p w14:paraId="77783137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>Primeiramente pedimos que a criança nos desse o rótulo de leite Ninho que prontamente pegou e nos entregou, perguntamos como ele sabia que esse era o rótulo de leite Ninho ao que respondeu: “sei porque tomo o leite antes de dormir e minha mãe fala que é o leite Ninho”, em seguida, pedimos que a criança nos entregasse a bula de remédio, ao primeiro momento houve certa resistência e ele pareceu não entender o que queríamos, nós repetimos e ele correu os olhos e os dedos sobre todos os portadores de texto, mas disse que não sabia qual daqueles era o que havíamos pedido. Pedimos então que nos fosse entregue a embalagem de salgadinho e rapidamente nos entregou, perguntamos como ele sabia que aquele era o salgadinho o que foi respondido com “sei porque eu como isso quase todo dia na escola e eu gosto”, perguntamos o que estava escrito na embalagem e a criança, percorrendo com os dedos a palavra “</w:t>
      </w:r>
      <w:proofErr w:type="spellStart"/>
      <w:r>
        <w:rPr>
          <w:szCs w:val="24"/>
        </w:rPr>
        <w:t>Cheetos</w:t>
      </w:r>
      <w:proofErr w:type="spellEnd"/>
      <w:r>
        <w:rPr>
          <w:szCs w:val="24"/>
        </w:rPr>
        <w:t>”, leu “</w:t>
      </w:r>
      <w:proofErr w:type="spellStart"/>
      <w:r>
        <w:rPr>
          <w:szCs w:val="24"/>
        </w:rPr>
        <w:t>xi-li-to</w:t>
      </w:r>
      <w:proofErr w:type="spellEnd"/>
      <w:r>
        <w:rPr>
          <w:szCs w:val="24"/>
        </w:rPr>
        <w:t>”.</w:t>
      </w:r>
    </w:p>
    <w:p w14:paraId="590514C6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>Percebemos aqui que Heitor reconhece muito bem os portadores que fazem parte de seu cotidiano e sabia o nome real de um deles porque a mãe o dizia para ele. É importante ressaltar aqui que é desta forma que a criança tem seu primeiro contato com o letramento, ou seja, o uso da leitura e escrita em seu cotidiano, e o quão importante é a ajuda da família neste processo, em que a criança ainda não se apropriou da habilidade de ler e escrever, como também ressalta Santos (2012):</w:t>
      </w:r>
    </w:p>
    <w:p w14:paraId="32FACB45" w14:textId="77777777" w:rsidR="0007308E" w:rsidRDefault="0007308E" w:rsidP="0007308E">
      <w:pPr>
        <w:tabs>
          <w:tab w:val="left" w:pos="567"/>
        </w:tabs>
        <w:spacing w:line="240" w:lineRule="auto"/>
        <w:ind w:left="2268" w:firstLine="0"/>
        <w:rPr>
          <w:sz w:val="22"/>
          <w:szCs w:val="24"/>
        </w:rPr>
      </w:pPr>
      <w:r>
        <w:rPr>
          <w:sz w:val="22"/>
          <w:szCs w:val="24"/>
        </w:rPr>
        <w:t xml:space="preserve">Há de se ter em vista, portanto, a necessidade de preparar a criança para fazer uso social da leitura e da escrita. Além de a criança dominar a técnica, conhecer a função e a utilidade da escrita, deve, ainda, explorar o seu significado. Para isso, a participação da família é muito importante, tanto no que diz respeito aos costumes que a criança já </w:t>
      </w:r>
      <w:r>
        <w:rPr>
          <w:sz w:val="22"/>
          <w:szCs w:val="24"/>
        </w:rPr>
        <w:lastRenderedPageBreak/>
        <w:t>possa ter adquirido ao presenciar o uso dos portadores de texto, quanto ao apoio e cobrança por parte dos seus pais ou responsáveis às atividades escolares. (SANTOS e CASTRO, 2012, p. 3)</w:t>
      </w:r>
    </w:p>
    <w:p w14:paraId="5A54D9A7" w14:textId="77777777" w:rsidR="0007308E" w:rsidRDefault="0007308E" w:rsidP="0007308E">
      <w:pPr>
        <w:tabs>
          <w:tab w:val="left" w:pos="567"/>
        </w:tabs>
        <w:spacing w:line="240" w:lineRule="auto"/>
        <w:ind w:left="2268" w:firstLine="0"/>
        <w:rPr>
          <w:sz w:val="22"/>
          <w:szCs w:val="24"/>
        </w:rPr>
      </w:pPr>
    </w:p>
    <w:p w14:paraId="042EAF5E" w14:textId="77777777" w:rsidR="0007308E" w:rsidRDefault="0007308E" w:rsidP="0007308E">
      <w:pPr>
        <w:tabs>
          <w:tab w:val="left" w:pos="567"/>
        </w:tabs>
        <w:rPr>
          <w:szCs w:val="24"/>
        </w:rPr>
      </w:pPr>
      <w:r>
        <w:rPr>
          <w:szCs w:val="24"/>
        </w:rPr>
        <w:t>Ainda na entrevista, pedimos para que Heitor nos dissesse, dentre aqueles que tínhamos levado, os objetos que ele conhecia, ele respondeu que conhecia o biscoito de limão, o salgadinho, o leite Ninho, o dinheiro e o livro, para encerrar questionamos ao sujeito “Para que serve ler e escrever?” e após um pequeno momento de confusão e negação da resposta sobre a afirmação de que não sabia, o sujeito responde “para escrever os nomes e para ler as coisas que tem na rua”.</w:t>
      </w:r>
    </w:p>
    <w:p w14:paraId="0E0A5882" w14:textId="77777777" w:rsidR="0007308E" w:rsidRDefault="0007308E" w:rsidP="0007308E">
      <w:pPr>
        <w:tabs>
          <w:tab w:val="left" w:pos="567"/>
        </w:tabs>
        <w:ind w:firstLine="0"/>
        <w:rPr>
          <w:szCs w:val="24"/>
        </w:rPr>
      </w:pPr>
      <w:r>
        <w:rPr>
          <w:szCs w:val="24"/>
        </w:rPr>
        <w:tab/>
        <w:t>Ao finalizarmos esta segunda entrevista, concluímos que Heitor conhece somente os portadores de texto que estão em seu cotidiano e os que ele identificou melhor e mais rápido, foram aqueles que ele gosta, como por exemplo, o leite Ninho, e o salgadinho. Para identificar os portadores de texto, percebemos que Heitor recorreu ao formato, a cor e a familiaridade que ele tinha com o mesmo.</w:t>
      </w:r>
    </w:p>
    <w:p w14:paraId="3DF21EE9" w14:textId="77777777" w:rsidR="0007308E" w:rsidRDefault="0007308E" w:rsidP="0007308E">
      <w:pPr>
        <w:rPr>
          <w:szCs w:val="24"/>
        </w:rPr>
      </w:pPr>
      <w:r>
        <w:rPr>
          <w:szCs w:val="24"/>
        </w:rPr>
        <w:t xml:space="preserve">Portanto, constatamos que julgar que as crianças não alfabetizadas não fazem uso da leitura é pensar erroneamente. </w:t>
      </w:r>
      <w:proofErr w:type="spellStart"/>
      <w:r>
        <w:rPr>
          <w:szCs w:val="24"/>
        </w:rPr>
        <w:t>Corsino</w:t>
      </w:r>
      <w:proofErr w:type="spellEnd"/>
      <w:r>
        <w:rPr>
          <w:szCs w:val="24"/>
        </w:rPr>
        <w:t xml:space="preserve"> (2003) afirma que:</w:t>
      </w:r>
    </w:p>
    <w:p w14:paraId="0C98A684" w14:textId="77777777" w:rsidR="0007308E" w:rsidRDefault="0007308E" w:rsidP="0007308E">
      <w:pPr>
        <w:spacing w:line="240" w:lineRule="auto"/>
        <w:ind w:left="2268" w:firstLine="0"/>
        <w:rPr>
          <w:sz w:val="22"/>
        </w:rPr>
      </w:pPr>
      <w:r>
        <w:rPr>
          <w:sz w:val="22"/>
        </w:rPr>
        <w:t>O letramento é um processo que tem início nos primeiros contatos da criança com a cultura letrada e tende a se estender ao longo de sua vida. Muito antes de levantar hipóteses sobre como se escreve, ao participar de eventos de letramento interagindo com diferentes textos, a criança começa a entender o que, por que, para que se escreve. (CORSINO, p. 46).</w:t>
      </w:r>
    </w:p>
    <w:p w14:paraId="5738CF92" w14:textId="77777777" w:rsidR="0007308E" w:rsidRDefault="0007308E" w:rsidP="0007308E">
      <w:pPr>
        <w:rPr>
          <w:szCs w:val="24"/>
        </w:rPr>
      </w:pPr>
    </w:p>
    <w:p w14:paraId="39800807" w14:textId="77777777" w:rsidR="0007308E" w:rsidRDefault="0007308E" w:rsidP="0007308E">
      <w:pPr>
        <w:rPr>
          <w:szCs w:val="24"/>
        </w:rPr>
      </w:pPr>
      <w:r>
        <w:rPr>
          <w:szCs w:val="24"/>
        </w:rPr>
        <w:t xml:space="preserve">Sendo assim, o processo de aquisição da leitura pelas crianças começa a partir do momento que elas fazem as suas primeiras leituras de mundo, momentos esses que ocorrem no dia a dia delas, quando abrem um livro e interpretam o ato de ler, quando ouvem histórias e usam de sua imaginação para recontar, ou quando fazem leitura visual de um objeto por ser do seu convívio. </w:t>
      </w:r>
    </w:p>
    <w:p w14:paraId="7FC0D546" w14:textId="77777777" w:rsidR="0007308E" w:rsidRDefault="0007308E" w:rsidP="0007308E">
      <w:pPr>
        <w:rPr>
          <w:szCs w:val="24"/>
        </w:rPr>
      </w:pPr>
      <w:r>
        <w:rPr>
          <w:szCs w:val="24"/>
        </w:rPr>
        <w:t xml:space="preserve">A partir da obra de </w:t>
      </w:r>
      <w:proofErr w:type="spellStart"/>
      <w:r>
        <w:rPr>
          <w:szCs w:val="24"/>
        </w:rPr>
        <w:t>Corsino</w:t>
      </w:r>
      <w:proofErr w:type="spellEnd"/>
      <w:r>
        <w:rPr>
          <w:szCs w:val="24"/>
        </w:rPr>
        <w:t xml:space="preserve"> (2003) vemos que Heitor, embora não esteja alfabetizado, consegue fazer uso da leitura para reconhecer os portadores de textos apresentados a ele, e os que ele não sabia, tentava imaginar e compreender para que serviam. Nessa perspectiva, </w:t>
      </w:r>
      <w:proofErr w:type="spellStart"/>
      <w:r>
        <w:rPr>
          <w:szCs w:val="24"/>
        </w:rPr>
        <w:t>Barbato</w:t>
      </w:r>
      <w:proofErr w:type="spellEnd"/>
      <w:r>
        <w:rPr>
          <w:szCs w:val="24"/>
        </w:rPr>
        <w:t xml:space="preserve"> apud. Muniz e </w:t>
      </w:r>
      <w:proofErr w:type="spellStart"/>
      <w:r>
        <w:rPr>
          <w:szCs w:val="24"/>
        </w:rPr>
        <w:t>Mitjánz</w:t>
      </w:r>
      <w:proofErr w:type="spellEnd"/>
      <w:r>
        <w:rPr>
          <w:szCs w:val="24"/>
        </w:rPr>
        <w:t xml:space="preserve"> (2013) evidencia que a ação de imaginar das crianças é um elemento utilizado por elas como parte das estratégias que desenvolvem quando estão no processo de aquisição da leitura e da escrita.</w:t>
      </w:r>
    </w:p>
    <w:p w14:paraId="23C2CB61" w14:textId="77777777" w:rsidR="0007308E" w:rsidRDefault="0007308E" w:rsidP="0007308E">
      <w:pPr>
        <w:tabs>
          <w:tab w:val="left" w:pos="567"/>
        </w:tabs>
        <w:ind w:firstLine="0"/>
        <w:rPr>
          <w:b/>
          <w:szCs w:val="24"/>
        </w:rPr>
      </w:pPr>
    </w:p>
    <w:p w14:paraId="0300FFEA" w14:textId="77777777" w:rsidR="0007308E" w:rsidRDefault="0007308E" w:rsidP="0007308E">
      <w:pPr>
        <w:tabs>
          <w:tab w:val="left" w:pos="567"/>
        </w:tabs>
        <w:ind w:firstLine="0"/>
        <w:rPr>
          <w:b/>
          <w:szCs w:val="24"/>
        </w:rPr>
      </w:pPr>
      <w:r>
        <w:rPr>
          <w:b/>
          <w:szCs w:val="24"/>
        </w:rPr>
        <w:t>CONSIDERAÇÕES FINAIS</w:t>
      </w:r>
    </w:p>
    <w:p w14:paraId="586665E9" w14:textId="77777777" w:rsidR="0007308E" w:rsidRDefault="0007308E" w:rsidP="0007308E">
      <w:pPr>
        <w:rPr>
          <w:szCs w:val="24"/>
        </w:rPr>
      </w:pPr>
    </w:p>
    <w:p w14:paraId="6B60746F" w14:textId="77777777" w:rsidR="0007308E" w:rsidRDefault="0007308E" w:rsidP="0007308E">
      <w:pPr>
        <w:rPr>
          <w:szCs w:val="24"/>
        </w:rPr>
      </w:pPr>
      <w:r>
        <w:rPr>
          <w:szCs w:val="24"/>
        </w:rPr>
        <w:lastRenderedPageBreak/>
        <w:t xml:space="preserve">A partir da pesquisa feita e dos textos estudados, percebemos que a escrita da criança não alfabetizada acontece de forma gradativa, passando por etapas e avançando níveis. Ao ler as obras que forjam nossa base teórica, constatamos que em um primeiro nível, a criança utiliza muito de sua imaginação para escrever ou descrever uma palavra, fazendo uso de desenhos e signos que são entendidos apenas por elas mesmas, com o amadurecimento e a inserção delas no mundo das letras, as crianças acabam por substituir os desenhos e os signos pelas novas letras aprendidas, porém ainda sem valor sonoro e com significação individual. </w:t>
      </w:r>
    </w:p>
    <w:p w14:paraId="6E5FC088" w14:textId="77777777" w:rsidR="0007308E" w:rsidRDefault="0007308E" w:rsidP="0007308E">
      <w:pPr>
        <w:rPr>
          <w:szCs w:val="24"/>
        </w:rPr>
      </w:pPr>
      <w:r>
        <w:rPr>
          <w:szCs w:val="24"/>
        </w:rPr>
        <w:t xml:space="preserve">Passando para terceira fase da aquisição da linguagem escrita, as crianças passam a escrever as palavras representando cada sílaba por uma letra, havendo correspondência sonora com as palavras e a escrita até chegar à fase alfabética onde há uma escrita correta, de acordo com as normas da Língua Portuguesa. Na parte prática do presente relatório, a pesquisa de campo e o roteiro de entrevista semiestruturada nos permitiu vislumbrar a conceituação teórica que estudamos com os autores, associando a teoria estudada à prática. Os instrumentos que utilizamos nos permitiu identificar qual nível de alfabetização a criança entrevistada está. Por fim, a pesquisa foi concluída de maneira satisfatória e atendeu aos objetivos propostos no início da atividade, de investigar a hipótese silábica de uma criança não alfabetizada e de analisar como ela identifica portadores de textos presentes em nossa sociedade. </w:t>
      </w:r>
    </w:p>
    <w:p w14:paraId="6A6A0522" w14:textId="77777777" w:rsidR="0007308E" w:rsidRDefault="0007308E" w:rsidP="0007308E">
      <w:pPr>
        <w:rPr>
          <w:color w:val="000000"/>
          <w:szCs w:val="24"/>
        </w:rPr>
      </w:pPr>
      <w:r>
        <w:rPr>
          <w:color w:val="000000"/>
          <w:szCs w:val="24"/>
        </w:rPr>
        <w:t>Para nós, alunas do curso de Pedagogia, a pesquisa foi de grande relevância. Apesar de ser um processo complexo, a aquisição da leitura e escrita pelas crianças, revelou-se encantadora, um mundo de descobertas, conhecer e vivenciar o processo de aquisição da leitura e da escrita enquanto graduandas enriqueceu a nossa caminhada na graduação, compreender todas as etapas desse processo nos permite perceber que cada criança tem o seu ritmo, e que todas irão passar por todas as fases, e que nós, enquanto educadores, podemos ser mediadores deste caminho, conduzindo-as, mas respeitando cada etapa de aquisição da leitura e escrita.</w:t>
      </w:r>
    </w:p>
    <w:p w14:paraId="0053E091" w14:textId="77777777" w:rsidR="0007308E" w:rsidRDefault="0007308E" w:rsidP="0007308E">
      <w:pPr>
        <w:rPr>
          <w:szCs w:val="24"/>
        </w:rPr>
      </w:pPr>
    </w:p>
    <w:p w14:paraId="2CDACDC7" w14:textId="77777777" w:rsidR="0007308E" w:rsidRDefault="0007308E" w:rsidP="0007308E">
      <w:pPr>
        <w:ind w:firstLine="0"/>
        <w:rPr>
          <w:b/>
          <w:szCs w:val="24"/>
        </w:rPr>
      </w:pPr>
      <w:r>
        <w:rPr>
          <w:b/>
          <w:szCs w:val="24"/>
        </w:rPr>
        <w:t>REFERÊNCIAS</w:t>
      </w:r>
    </w:p>
    <w:p w14:paraId="6115207C" w14:textId="77777777" w:rsidR="0007308E" w:rsidRDefault="0007308E" w:rsidP="0007308E">
      <w:pPr>
        <w:ind w:firstLine="0"/>
        <w:rPr>
          <w:szCs w:val="24"/>
        </w:rPr>
      </w:pPr>
    </w:p>
    <w:p w14:paraId="028C316F" w14:textId="77777777" w:rsidR="0007308E" w:rsidRDefault="0007308E" w:rsidP="0007308E">
      <w:pPr>
        <w:tabs>
          <w:tab w:val="left" w:pos="567"/>
        </w:tabs>
        <w:ind w:firstLine="0"/>
        <w:rPr>
          <w:szCs w:val="24"/>
        </w:rPr>
      </w:pPr>
      <w:r>
        <w:rPr>
          <w:szCs w:val="24"/>
        </w:rPr>
        <w:t xml:space="preserve">BELUZO, Amanda Ferreira. FAGARO, Alessandra Corrêa. </w:t>
      </w:r>
      <w:r>
        <w:rPr>
          <w:b/>
          <w:szCs w:val="24"/>
        </w:rPr>
        <w:t xml:space="preserve">O trabalho com o nome próprio na Educação Infantil. </w:t>
      </w:r>
      <w:r>
        <w:rPr>
          <w:szCs w:val="24"/>
        </w:rPr>
        <w:t xml:space="preserve">Cadernos de Educação: Ensino e Sociedade, </w:t>
      </w:r>
      <w:proofErr w:type="spellStart"/>
      <w:r>
        <w:rPr>
          <w:szCs w:val="24"/>
        </w:rPr>
        <w:t>Bebedouro-SP</w:t>
      </w:r>
      <w:proofErr w:type="spellEnd"/>
      <w:r>
        <w:rPr>
          <w:szCs w:val="24"/>
        </w:rPr>
        <w:t>, 3 (1): 100-118, 2016.</w:t>
      </w:r>
    </w:p>
    <w:p w14:paraId="57511084" w14:textId="77777777" w:rsidR="0007308E" w:rsidRDefault="0007308E" w:rsidP="0007308E">
      <w:pPr>
        <w:tabs>
          <w:tab w:val="left" w:pos="567"/>
        </w:tabs>
        <w:ind w:firstLine="0"/>
        <w:rPr>
          <w:szCs w:val="24"/>
        </w:rPr>
      </w:pPr>
      <w:r>
        <w:rPr>
          <w:szCs w:val="24"/>
        </w:rPr>
        <w:lastRenderedPageBreak/>
        <w:t xml:space="preserve">CORSINO, Patrícia. </w:t>
      </w:r>
      <w:r>
        <w:rPr>
          <w:b/>
          <w:szCs w:val="24"/>
        </w:rPr>
        <w:t>Infância, linguagem e letramento: educação infantil na rede municipal de ensino do Rio de Janeiro</w:t>
      </w:r>
      <w:r>
        <w:rPr>
          <w:szCs w:val="24"/>
        </w:rPr>
        <w:t xml:space="preserve"> / Patrícia </w:t>
      </w:r>
      <w:proofErr w:type="spellStart"/>
      <w:r>
        <w:rPr>
          <w:szCs w:val="24"/>
        </w:rPr>
        <w:t>Corsino</w:t>
      </w:r>
      <w:proofErr w:type="spellEnd"/>
      <w:r>
        <w:rPr>
          <w:szCs w:val="24"/>
        </w:rPr>
        <w:t>. – Rio de Janeiro: PUC, Departamento de Educação, 2003.</w:t>
      </w:r>
    </w:p>
    <w:p w14:paraId="5BF383B3" w14:textId="77777777" w:rsidR="0007308E" w:rsidRDefault="0007308E" w:rsidP="0007308E">
      <w:pPr>
        <w:pStyle w:val="PargrafodaLista"/>
        <w:tabs>
          <w:tab w:val="left" w:pos="567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CURTO, </w:t>
      </w:r>
      <w:proofErr w:type="spellStart"/>
      <w:r>
        <w:rPr>
          <w:rFonts w:ascii="Times New Roman" w:hAnsi="Times New Roman"/>
          <w:sz w:val="24"/>
          <w:szCs w:val="24"/>
        </w:rPr>
        <w:t>Lluís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Maruny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Escrever e ler: como as crianças aprendem e como o professor pode ensiná-las a escrever e ler. </w:t>
      </w:r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Lluís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Maruny</w:t>
      </w:r>
      <w:proofErr w:type="spellEnd"/>
      <w:r>
        <w:rPr>
          <w:rFonts w:ascii="Times New Roman" w:hAnsi="Times New Roman"/>
          <w:sz w:val="24"/>
          <w:szCs w:val="24"/>
        </w:rPr>
        <w:t xml:space="preserve"> Curto, </w:t>
      </w:r>
      <w:proofErr w:type="spellStart"/>
      <w:r>
        <w:rPr>
          <w:rFonts w:ascii="Times New Roman" w:hAnsi="Times New Roman"/>
          <w:sz w:val="24"/>
          <w:szCs w:val="24"/>
        </w:rPr>
        <w:t>Maribel</w:t>
      </w:r>
      <w:proofErr w:type="spellEnd"/>
      <w:r>
        <w:rPr>
          <w:rFonts w:ascii="Times New Roman" w:hAnsi="Times New Roman"/>
          <w:sz w:val="24"/>
          <w:szCs w:val="24"/>
        </w:rPr>
        <w:t xml:space="preserve"> Ministral </w:t>
      </w:r>
      <w:proofErr w:type="spellStart"/>
      <w:r>
        <w:rPr>
          <w:rFonts w:ascii="Times New Roman" w:hAnsi="Times New Roman"/>
          <w:sz w:val="24"/>
          <w:szCs w:val="24"/>
        </w:rPr>
        <w:t>Morillo</w:t>
      </w:r>
      <w:proofErr w:type="spellEnd"/>
      <w:r>
        <w:rPr>
          <w:rFonts w:ascii="Times New Roman" w:hAnsi="Times New Roman"/>
          <w:sz w:val="24"/>
          <w:szCs w:val="24"/>
        </w:rPr>
        <w:t xml:space="preserve"> e Manuel </w:t>
      </w:r>
      <w:proofErr w:type="spellStart"/>
      <w:r>
        <w:rPr>
          <w:rFonts w:ascii="Times New Roman" w:hAnsi="Times New Roman"/>
          <w:sz w:val="24"/>
          <w:szCs w:val="24"/>
        </w:rPr>
        <w:t>Miralles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Teixidó</w:t>
      </w:r>
      <w:proofErr w:type="spellEnd"/>
      <w:r>
        <w:rPr>
          <w:rFonts w:ascii="Times New Roman" w:hAnsi="Times New Roman"/>
          <w:sz w:val="24"/>
          <w:szCs w:val="24"/>
        </w:rPr>
        <w:t>; trad. Ernani Rosa. – Porto Alegre: Artes Médicas Sul, 2000.</w:t>
      </w:r>
    </w:p>
    <w:p w14:paraId="28106284" w14:textId="77777777" w:rsidR="0007308E" w:rsidRDefault="0007308E" w:rsidP="0007308E">
      <w:pPr>
        <w:pStyle w:val="PargrafodaLista"/>
        <w:tabs>
          <w:tab w:val="left" w:pos="567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FERREIRO, </w:t>
      </w:r>
      <w:proofErr w:type="spellStart"/>
      <w:r>
        <w:rPr>
          <w:rFonts w:ascii="Times New Roman" w:hAnsi="Times New Roman"/>
          <w:sz w:val="24"/>
          <w:szCs w:val="24"/>
        </w:rPr>
        <w:t>Emilia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Reflexões sobre a alfabetização. </w:t>
      </w:r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Emilia</w:t>
      </w:r>
      <w:proofErr w:type="spellEnd"/>
      <w:r>
        <w:rPr>
          <w:rFonts w:ascii="Times New Roman" w:hAnsi="Times New Roman"/>
          <w:sz w:val="24"/>
          <w:szCs w:val="24"/>
        </w:rPr>
        <w:t xml:space="preserve"> Ferreiro: Tradução Horácio Gonzales (et. al.), 24. Ed. Atualizada – São Paulo: Cortez, 2001 – (Coleção Questões da Nossa Época; v. 14).</w:t>
      </w:r>
    </w:p>
    <w:p w14:paraId="17A0186E" w14:textId="77777777" w:rsidR="0007308E" w:rsidRDefault="0007308E" w:rsidP="0007308E">
      <w:pPr>
        <w:ind w:firstLine="0"/>
        <w:rPr>
          <w:szCs w:val="24"/>
        </w:rPr>
      </w:pPr>
      <w:r>
        <w:rPr>
          <w:szCs w:val="24"/>
        </w:rPr>
        <w:t xml:space="preserve">______. </w:t>
      </w:r>
      <w:r>
        <w:rPr>
          <w:b/>
          <w:szCs w:val="24"/>
        </w:rPr>
        <w:t xml:space="preserve">Passado e presente dos verbos ler e escrever / </w:t>
      </w:r>
      <w:r>
        <w:rPr>
          <w:szCs w:val="24"/>
        </w:rPr>
        <w:t xml:space="preserve">Emília Ferreiro; tradução Claudia </w:t>
      </w:r>
      <w:proofErr w:type="spellStart"/>
      <w:r>
        <w:rPr>
          <w:szCs w:val="24"/>
        </w:rPr>
        <w:t>Berliner</w:t>
      </w:r>
      <w:proofErr w:type="spellEnd"/>
      <w:r>
        <w:rPr>
          <w:szCs w:val="24"/>
        </w:rPr>
        <w:t xml:space="preserve"> – 4. Ed. – São Paulo: Cortez, 2012. – (Coleção questões da nossa época; vol. 38).</w:t>
      </w:r>
    </w:p>
    <w:p w14:paraId="73D5E975" w14:textId="77777777" w:rsidR="0007308E" w:rsidRDefault="0007308E" w:rsidP="0007308E">
      <w:pPr>
        <w:ind w:firstLine="0"/>
        <w:jc w:val="left"/>
        <w:rPr>
          <w:szCs w:val="24"/>
        </w:rPr>
      </w:pPr>
      <w:r>
        <w:rPr>
          <w:szCs w:val="24"/>
        </w:rPr>
        <w:t xml:space="preserve">MUNIZ, Luciana Soares. MITJÁNZ, Albertina Martinez. </w:t>
      </w:r>
      <w:r>
        <w:rPr>
          <w:b/>
          <w:szCs w:val="24"/>
        </w:rPr>
        <w:t>A aprendizagem da leitura e da escrita: análise da produção científica</w:t>
      </w:r>
      <w:r>
        <w:rPr>
          <w:szCs w:val="24"/>
        </w:rPr>
        <w:t xml:space="preserve">. 2013. Disponível em: </w:t>
      </w:r>
      <w:hyperlink r:id="rId15" w:history="1">
        <w:r>
          <w:rPr>
            <w:rStyle w:val="Hyperlink"/>
            <w:szCs w:val="24"/>
          </w:rPr>
          <w:t>file:///C:/Users/mirel/AppData/Local/Packages/Microsoft.MicrosoftEdge_8wekyb3d8bbwe/TempState/Downloads/3273-12895-3-PB%20(1).pdf</w:t>
        </w:r>
      </w:hyperlink>
      <w:r>
        <w:rPr>
          <w:szCs w:val="24"/>
        </w:rPr>
        <w:t xml:space="preserve">. Acesso em: 14 de </w:t>
      </w:r>
      <w:proofErr w:type="gramStart"/>
      <w:r>
        <w:rPr>
          <w:szCs w:val="24"/>
        </w:rPr>
        <w:t>Outubro</w:t>
      </w:r>
      <w:proofErr w:type="gramEnd"/>
      <w:r>
        <w:rPr>
          <w:szCs w:val="24"/>
        </w:rPr>
        <w:t xml:space="preserve"> de 2018. </w:t>
      </w:r>
    </w:p>
    <w:p w14:paraId="706A21DD" w14:textId="77777777" w:rsidR="0007308E" w:rsidRDefault="0007308E" w:rsidP="0007308E">
      <w:pPr>
        <w:ind w:firstLine="0"/>
        <w:jc w:val="left"/>
        <w:rPr>
          <w:szCs w:val="24"/>
        </w:rPr>
      </w:pPr>
      <w:r>
        <w:rPr>
          <w:bCs/>
          <w:szCs w:val="24"/>
        </w:rPr>
        <w:t>NOVA ESCOLA</w:t>
      </w:r>
      <w:r>
        <w:rPr>
          <w:b/>
          <w:bCs/>
          <w:szCs w:val="24"/>
        </w:rPr>
        <w:t xml:space="preserve">, Construção da escrita: primeiros passos - parte 1. </w:t>
      </w:r>
      <w:r>
        <w:rPr>
          <w:bCs/>
          <w:szCs w:val="24"/>
        </w:rPr>
        <w:t xml:space="preserve">2010. Disponível em: </w:t>
      </w:r>
      <w:hyperlink r:id="rId16" w:history="1">
        <w:r>
          <w:rPr>
            <w:rStyle w:val="Hyperlink"/>
            <w:bCs/>
            <w:szCs w:val="24"/>
          </w:rPr>
          <w:t>https://novaescola.org.br/conteudo/3673/construcao-da-escrita-primeiros-passos-parte-1</w:t>
        </w:r>
      </w:hyperlink>
      <w:r>
        <w:rPr>
          <w:bCs/>
          <w:szCs w:val="24"/>
        </w:rPr>
        <w:t xml:space="preserve">. Acesso em: 09 de </w:t>
      </w:r>
      <w:proofErr w:type="gramStart"/>
      <w:r>
        <w:rPr>
          <w:bCs/>
          <w:szCs w:val="24"/>
        </w:rPr>
        <w:t>Maio</w:t>
      </w:r>
      <w:proofErr w:type="gramEnd"/>
      <w:r>
        <w:rPr>
          <w:bCs/>
          <w:szCs w:val="24"/>
        </w:rPr>
        <w:t xml:space="preserve"> de 2017 </w:t>
      </w:r>
    </w:p>
    <w:p w14:paraId="32A21EEF" w14:textId="77777777" w:rsidR="0007308E" w:rsidRDefault="0007308E" w:rsidP="0007308E">
      <w:pPr>
        <w:pStyle w:val="PargrafodaLista"/>
        <w:tabs>
          <w:tab w:val="left" w:pos="567"/>
        </w:tabs>
        <w:ind w:left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OLIVEIRA, Fabiane Lopes de. 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O processo de leitura e escrita e suas implicações na aprendizagem dos alunos.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2009. Disponível em: </w:t>
      </w:r>
      <w:hyperlink r:id="rId17" w:history="1">
        <w:r>
          <w:rPr>
            <w:rStyle w:val="Hyperlink"/>
            <w:rFonts w:ascii="Times New Roman" w:eastAsia="Times New Roman" w:hAnsi="Times New Roman"/>
            <w:sz w:val="24"/>
            <w:szCs w:val="24"/>
            <w:lang w:eastAsia="pt-BR"/>
          </w:rPr>
          <w:t>http://www.pucpr.br/eventos/educere/educere2009/anais/pdf/2946_1789.pdf</w:t>
        </w:r>
      </w:hyperlink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Acesso em: 09 de Maio de 2017.</w:t>
      </w:r>
    </w:p>
    <w:p w14:paraId="10899636" w14:textId="77777777" w:rsidR="0007308E" w:rsidRDefault="0007308E" w:rsidP="0007308E">
      <w:pPr>
        <w:pStyle w:val="PargrafodaLista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PRODANOV, Cleber Cristiano. 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Metodologia do trabalho científico [recurso eletrônico</w:t>
      </w:r>
      <w:proofErr w:type="gramStart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]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métodos e técnicas da pesquisa e do trabalho acadêmico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/ Cleber Cristiano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Prodanov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Ernani Cesar de Freitas. – 2. ed. – Novo Hamburgo: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Feevale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, 2013.</w:t>
      </w:r>
    </w:p>
    <w:p w14:paraId="095451DD" w14:textId="77777777" w:rsidR="0007308E" w:rsidRDefault="0007308E" w:rsidP="0007308E">
      <w:pPr>
        <w:pStyle w:val="PargrafodaLista"/>
        <w:tabs>
          <w:tab w:val="left" w:pos="567"/>
        </w:tabs>
        <w:spacing w:line="360" w:lineRule="auto"/>
        <w:ind w:left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SANTOS, Antônia Tatiana Sales dos. CASTRO, Maria Lúcia Souza. 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Contribuição dos portadores textuais para </w:t>
      </w:r>
      <w:proofErr w:type="gramStart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  aquisição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da escrita.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2012. Disponível em: </w:t>
      </w:r>
      <w:hyperlink r:id="rId18" w:history="1">
        <w:r>
          <w:rPr>
            <w:rStyle w:val="Hyperlink"/>
            <w:rFonts w:ascii="Times New Roman" w:eastAsia="Times New Roman" w:hAnsi="Times New Roman"/>
            <w:sz w:val="24"/>
            <w:szCs w:val="24"/>
            <w:lang w:eastAsia="pt-BR"/>
          </w:rPr>
          <w:t>http://www.ileel.ufu.br/anaisdosielp/wp-content/uploads/2014/06/volume_2_artigo_036.pdf</w:t>
        </w:r>
      </w:hyperlink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. Acesso em: 01 de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Outubro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de 2018 </w:t>
      </w:r>
    </w:p>
    <w:p w14:paraId="02D54043" w14:textId="652A8E8C" w:rsidR="0007308E" w:rsidDel="0007308E" w:rsidRDefault="0007308E" w:rsidP="0007308E">
      <w:pPr>
        <w:ind w:firstLine="0"/>
        <w:jc w:val="left"/>
        <w:rPr>
          <w:del w:id="1" w:author="mirella giovana" w:date="2018-11-16T17:46:00Z"/>
          <w:rFonts w:eastAsia="Calibri"/>
        </w:rPr>
      </w:pPr>
      <w:r>
        <w:rPr>
          <w:rFonts w:eastAsia="Times New Roman"/>
          <w:szCs w:val="24"/>
          <w:lang w:eastAsia="pt-BR"/>
        </w:rPr>
        <w:t xml:space="preserve">TEBEROSKY, Ana. COLOMER, Teresa. </w:t>
      </w:r>
      <w:r>
        <w:rPr>
          <w:rFonts w:eastAsia="Times New Roman"/>
          <w:b/>
          <w:szCs w:val="24"/>
          <w:lang w:eastAsia="pt-BR"/>
        </w:rPr>
        <w:t xml:space="preserve">Aprender a ler e a escrever, uma proposta construtivista. </w:t>
      </w:r>
      <w:r>
        <w:rPr>
          <w:rFonts w:eastAsia="Times New Roman"/>
          <w:szCs w:val="24"/>
          <w:lang w:eastAsia="pt-BR"/>
        </w:rPr>
        <w:t>Artmed, 2008.</w:t>
      </w:r>
    </w:p>
    <w:p w14:paraId="7495286F" w14:textId="7F597077" w:rsidR="00027B70" w:rsidRPr="00027B70" w:rsidDel="0007308E" w:rsidRDefault="00027B70">
      <w:pPr>
        <w:ind w:firstLine="0"/>
        <w:jc w:val="left"/>
        <w:rPr>
          <w:del w:id="2" w:author="mirella giovana" w:date="2018-11-16T17:46:00Z"/>
        </w:rPr>
        <w:pPrChange w:id="3" w:author="mirella giovana" w:date="2018-11-16T17:46:00Z">
          <w:pPr/>
        </w:pPrChange>
      </w:pPr>
    </w:p>
    <w:p w14:paraId="193D19BF" w14:textId="77777777" w:rsidR="00027B70" w:rsidRPr="00027B70" w:rsidDel="0007308E" w:rsidRDefault="00027B70" w:rsidP="00027B70">
      <w:pPr>
        <w:rPr>
          <w:del w:id="4" w:author="mirella giovana" w:date="2018-11-16T17:46:00Z"/>
        </w:rPr>
      </w:pPr>
    </w:p>
    <w:p w14:paraId="58116BC2" w14:textId="70233009" w:rsidR="00027B70" w:rsidRPr="00027B70" w:rsidDel="0007308E" w:rsidRDefault="00027B70">
      <w:pPr>
        <w:ind w:firstLine="0"/>
        <w:rPr>
          <w:del w:id="5" w:author="mirella giovana" w:date="2018-11-16T17:46:00Z"/>
        </w:rPr>
        <w:pPrChange w:id="6" w:author="mirella giovana" w:date="2018-11-16T17:46:00Z">
          <w:pPr/>
        </w:pPrChange>
      </w:pPr>
    </w:p>
    <w:p w14:paraId="2F5FD43C" w14:textId="10F6B4CB" w:rsidR="00027B70" w:rsidRPr="00027B70" w:rsidDel="0007308E" w:rsidRDefault="00027B70" w:rsidP="00027B70">
      <w:pPr>
        <w:rPr>
          <w:del w:id="7" w:author="mirella giovana" w:date="2018-11-16T17:46:00Z"/>
        </w:rPr>
      </w:pPr>
    </w:p>
    <w:p w14:paraId="0A5DC4B6" w14:textId="63829C65" w:rsidR="00027B70" w:rsidRPr="00027B70" w:rsidDel="0007308E" w:rsidRDefault="00027B70" w:rsidP="00027B70">
      <w:pPr>
        <w:rPr>
          <w:del w:id="8" w:author="mirella giovana" w:date="2018-11-16T17:46:00Z"/>
        </w:rPr>
      </w:pPr>
    </w:p>
    <w:p w14:paraId="4A503576" w14:textId="24B6C7ED" w:rsidR="00027B70" w:rsidRPr="00027B70" w:rsidDel="0007308E" w:rsidRDefault="00027B70" w:rsidP="00027B70">
      <w:pPr>
        <w:rPr>
          <w:del w:id="9" w:author="mirella giovana" w:date="2018-11-16T17:46:00Z"/>
        </w:rPr>
      </w:pPr>
    </w:p>
    <w:p w14:paraId="021FC451" w14:textId="1320A4E5" w:rsidR="00027B70" w:rsidRPr="00027B70" w:rsidDel="0007308E" w:rsidRDefault="00027B70" w:rsidP="00027B70">
      <w:pPr>
        <w:rPr>
          <w:del w:id="10" w:author="mirella giovana" w:date="2018-11-16T17:46:00Z"/>
        </w:rPr>
      </w:pPr>
    </w:p>
    <w:p w14:paraId="17BAFFBD" w14:textId="666297D7" w:rsidR="00027B70" w:rsidRPr="00027B70" w:rsidDel="0007308E" w:rsidRDefault="00027B70" w:rsidP="00027B70">
      <w:pPr>
        <w:rPr>
          <w:del w:id="11" w:author="mirella giovana" w:date="2018-11-16T17:46:00Z"/>
        </w:rPr>
      </w:pPr>
    </w:p>
    <w:p w14:paraId="7BF1C4DC" w14:textId="6F680B37" w:rsidR="00027B70" w:rsidRPr="00027B70" w:rsidDel="0007308E" w:rsidRDefault="00027B70" w:rsidP="00027B70">
      <w:pPr>
        <w:rPr>
          <w:del w:id="12" w:author="mirella giovana" w:date="2018-11-16T17:46:00Z"/>
        </w:rPr>
      </w:pPr>
    </w:p>
    <w:p w14:paraId="051A1C8B" w14:textId="05831D58" w:rsidR="00027B70" w:rsidRPr="00027B70" w:rsidDel="0007308E" w:rsidRDefault="00027B70" w:rsidP="00027B70">
      <w:pPr>
        <w:rPr>
          <w:del w:id="13" w:author="mirella giovana" w:date="2018-11-16T17:46:00Z"/>
        </w:rPr>
      </w:pPr>
    </w:p>
    <w:p w14:paraId="55C5B445" w14:textId="12095CDD" w:rsidR="00027B70" w:rsidRPr="00027B70" w:rsidDel="0007308E" w:rsidRDefault="00027B70" w:rsidP="00027B70">
      <w:pPr>
        <w:rPr>
          <w:del w:id="14" w:author="mirella giovana" w:date="2018-11-16T17:46:00Z"/>
        </w:rPr>
      </w:pPr>
    </w:p>
    <w:p w14:paraId="1CA1A89D" w14:textId="0C3C3DFD" w:rsidR="00027B70" w:rsidRPr="00027B70" w:rsidDel="0007308E" w:rsidRDefault="00027B70" w:rsidP="00027B70">
      <w:pPr>
        <w:rPr>
          <w:del w:id="15" w:author="mirella giovana" w:date="2018-11-16T17:46:00Z"/>
        </w:rPr>
      </w:pPr>
    </w:p>
    <w:p w14:paraId="00CE57F2" w14:textId="77777777" w:rsidR="00027B70" w:rsidRPr="00027B70" w:rsidDel="0007308E" w:rsidRDefault="00027B70" w:rsidP="00027B70">
      <w:pPr>
        <w:rPr>
          <w:del w:id="16" w:author="mirella giovana" w:date="2018-11-16T17:47:00Z"/>
        </w:rPr>
      </w:pPr>
    </w:p>
    <w:p w14:paraId="07108847" w14:textId="77777777" w:rsidR="00027B70" w:rsidRPr="00027B70" w:rsidDel="0007308E" w:rsidRDefault="00027B70" w:rsidP="00027B70">
      <w:pPr>
        <w:rPr>
          <w:del w:id="17" w:author="mirella giovana" w:date="2018-11-16T17:47:00Z"/>
        </w:rPr>
      </w:pPr>
    </w:p>
    <w:p w14:paraId="2048C976" w14:textId="77777777" w:rsidR="00027B70" w:rsidDel="0007308E" w:rsidRDefault="00027B70" w:rsidP="00027B70">
      <w:pPr>
        <w:rPr>
          <w:del w:id="18" w:author="mirella giovana" w:date="2018-11-16T17:47:00Z"/>
        </w:rPr>
      </w:pPr>
    </w:p>
    <w:p w14:paraId="236585A7" w14:textId="7E22D31F" w:rsidR="00027B70" w:rsidDel="0007308E" w:rsidRDefault="00027B70" w:rsidP="00027B70">
      <w:pPr>
        <w:rPr>
          <w:del w:id="19" w:author="mirella giovana" w:date="2018-11-16T17:46:00Z"/>
        </w:rPr>
      </w:pPr>
    </w:p>
    <w:p w14:paraId="08C52855" w14:textId="190A3FA7" w:rsidR="00027B70" w:rsidDel="0007308E" w:rsidRDefault="00027B70" w:rsidP="00027B70">
      <w:pPr>
        <w:rPr>
          <w:del w:id="20" w:author="mirella giovana" w:date="2018-11-16T17:46:00Z"/>
        </w:rPr>
      </w:pPr>
    </w:p>
    <w:p w14:paraId="0EA8F9BF" w14:textId="3938B905" w:rsidR="00667B21" w:rsidRPr="00027B70" w:rsidRDefault="00027B70">
      <w:pPr>
        <w:tabs>
          <w:tab w:val="left" w:pos="3783"/>
        </w:tabs>
        <w:ind w:firstLine="0"/>
        <w:pPrChange w:id="21" w:author="mirella giovana" w:date="2018-11-16T17:46:00Z">
          <w:pPr>
            <w:tabs>
              <w:tab w:val="left" w:pos="3783"/>
            </w:tabs>
          </w:pPr>
        </w:pPrChange>
      </w:pPr>
      <w:del w:id="22" w:author="mirella giovana" w:date="2018-11-16T17:46:00Z">
        <w:r w:rsidDel="0007308E">
          <w:tab/>
        </w:r>
      </w:del>
    </w:p>
    <w:sectPr w:rsidR="00667B21" w:rsidRPr="00027B7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A8B06" w14:textId="77777777" w:rsidR="00063126" w:rsidRDefault="00063126" w:rsidP="004C7AB7">
      <w:pPr>
        <w:spacing w:line="240" w:lineRule="auto"/>
      </w:pPr>
      <w:r>
        <w:separator/>
      </w:r>
    </w:p>
  </w:endnote>
  <w:endnote w:type="continuationSeparator" w:id="0">
    <w:p w14:paraId="1F9410E3" w14:textId="77777777" w:rsidR="00063126" w:rsidRDefault="0006312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370BB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101A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252FF049" wp14:editId="3B21E082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243F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1BA58" w14:textId="77777777" w:rsidR="00063126" w:rsidRDefault="00063126" w:rsidP="004C7AB7">
      <w:pPr>
        <w:spacing w:line="240" w:lineRule="auto"/>
      </w:pPr>
      <w:r>
        <w:separator/>
      </w:r>
    </w:p>
  </w:footnote>
  <w:footnote w:type="continuationSeparator" w:id="0">
    <w:p w14:paraId="1585F922" w14:textId="77777777" w:rsidR="00063126" w:rsidRDefault="00063126" w:rsidP="004C7AB7">
      <w:pPr>
        <w:spacing w:line="240" w:lineRule="auto"/>
      </w:pPr>
      <w:r>
        <w:continuationSeparator/>
      </w:r>
    </w:p>
  </w:footnote>
  <w:footnote w:id="1">
    <w:p w14:paraId="4A0F0DED" w14:textId="77777777" w:rsidR="0007308E" w:rsidRDefault="0007308E" w:rsidP="0007308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ascii="Times New Roman" w:hAnsi="Times New Roman"/>
        </w:rPr>
        <w:t xml:space="preserve">Construção da Escrita: Primeiros passos </w:t>
      </w:r>
      <w:hyperlink r:id="rId1" w:history="1">
        <w:r>
          <w:rPr>
            <w:rStyle w:val="Hyperlink"/>
            <w:rFonts w:ascii="Times New Roman" w:hAnsi="Times New Roman"/>
          </w:rPr>
          <w:t>https://www.youtube.com/watch?v=NCo5ybibn5Q&amp;t=104s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71001" w14:textId="77777777" w:rsidR="004C7AB7" w:rsidRDefault="002B7CD5">
    <w:pPr>
      <w:pStyle w:val="Cabealho"/>
    </w:pPr>
    <w:r>
      <w:rPr>
        <w:noProof/>
      </w:rPr>
      <w:pict w14:anchorId="60E581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BEB54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5F9DCADF" wp14:editId="437CC8CB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EE6E9" w14:textId="77777777" w:rsidR="004C7AB7" w:rsidRDefault="002B7CD5">
    <w:pPr>
      <w:pStyle w:val="Cabealho"/>
    </w:pPr>
    <w:r>
      <w:rPr>
        <w:noProof/>
      </w:rPr>
      <w:pict w14:anchorId="1DAEB9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D5559"/>
    <w:multiLevelType w:val="multilevel"/>
    <w:tmpl w:val="2AECF57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rella giovana">
    <w15:presenceInfo w15:providerId="Windows Live" w15:userId="017e75bdc94f5e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Md9J4kyeCna2SPu078Oqu507zlHp5FJFw5DoHCVUgqRqLBLLxZvSXsDBI3Nk5DIKnMW6bq0Rc6cM5TKqyGALtQ==" w:salt="me7fMlUg5WN8CjUFjFksww==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7B70"/>
    <w:rsid w:val="000461B9"/>
    <w:rsid w:val="00063126"/>
    <w:rsid w:val="0007308E"/>
    <w:rsid w:val="000D135E"/>
    <w:rsid w:val="0010278D"/>
    <w:rsid w:val="0010290D"/>
    <w:rsid w:val="00113E3B"/>
    <w:rsid w:val="00140C4F"/>
    <w:rsid w:val="00200DAB"/>
    <w:rsid w:val="002B6CA6"/>
    <w:rsid w:val="002B7CD5"/>
    <w:rsid w:val="00350FAD"/>
    <w:rsid w:val="003730CF"/>
    <w:rsid w:val="003954AB"/>
    <w:rsid w:val="003A40D0"/>
    <w:rsid w:val="0044735C"/>
    <w:rsid w:val="00497918"/>
    <w:rsid w:val="004A3CF1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7E29B3"/>
    <w:rsid w:val="00835CBE"/>
    <w:rsid w:val="008601D2"/>
    <w:rsid w:val="00865382"/>
    <w:rsid w:val="00885159"/>
    <w:rsid w:val="00893582"/>
    <w:rsid w:val="00924FC1"/>
    <w:rsid w:val="00975E96"/>
    <w:rsid w:val="009A5EBB"/>
    <w:rsid w:val="00A056B4"/>
    <w:rsid w:val="00A14424"/>
    <w:rsid w:val="00A9056A"/>
    <w:rsid w:val="00B548B5"/>
    <w:rsid w:val="00C330DA"/>
    <w:rsid w:val="00C773AA"/>
    <w:rsid w:val="00CB6B28"/>
    <w:rsid w:val="00D57D31"/>
    <w:rsid w:val="00E2792E"/>
    <w:rsid w:val="00E46640"/>
    <w:rsid w:val="00EA6FDC"/>
    <w:rsid w:val="00F015AF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6AE971"/>
  <w15:docId w15:val="{5ACD9C0D-9605-4772-9795-DD0002EB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308E"/>
    <w:pPr>
      <w:keepNext/>
      <w:keepLines/>
      <w:spacing w:before="40" w:line="256" w:lineRule="auto"/>
      <w:ind w:firstLine="0"/>
      <w:jc w:val="left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9A5EBB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5EBB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5EB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A5EB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A5E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135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308E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30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08E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07308E"/>
    <w:pPr>
      <w:spacing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ellagiovanaf@hotmail.com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www.ileel.ufu.br/anaisdosielp/wp-content/uploads/2014/06/volume_2_artigo_036.pdf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pucpr.br/eventos/educere/educere2009/anais/pdf/2946_1789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vaescola.org.br/conteudo/3673/construcao-da-escrita-primeiros-passos-parte-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file:///C:\Users\mirel\AppData\Local\Packages\Microsoft.MicrosoftEdge_8wekyb3d8bbwe\TempState\Downloads\3273-12895-3-PB%20(1).pdf" TargetMode="External"/><Relationship Id="rId23" Type="http://schemas.openxmlformats.org/officeDocument/2006/relationships/header" Target="header3.xml"/><Relationship Id="rId10" Type="http://schemas.openxmlformats.org/officeDocument/2006/relationships/hyperlink" Target="mailto:mariane.nolasco@hot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arla-1819@hotmail.com" TargetMode="External"/><Relationship Id="rId14" Type="http://schemas.openxmlformats.org/officeDocument/2006/relationships/image" Target="media/image4.jpe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NCo5ybibn5Q&amp;t=104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166B-DD8A-4760-ABD9-D22D78D68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4582</Words>
  <Characters>24743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mirella giovana</cp:lastModifiedBy>
  <cp:revision>5</cp:revision>
  <dcterms:created xsi:type="dcterms:W3CDTF">2018-10-15T19:29:00Z</dcterms:created>
  <dcterms:modified xsi:type="dcterms:W3CDTF">2018-11-16T20:48:00Z</dcterms:modified>
</cp:coreProperties>
</file>