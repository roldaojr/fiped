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4FA" w:rsidRDefault="000E6E4B" w:rsidP="00CF4B7A">
      <w:pPr>
        <w:ind w:firstLine="0"/>
        <w:jc w:val="center"/>
        <w:rPr>
          <w:rFonts w:cs="Times New Roman"/>
          <w:b/>
          <w:bCs/>
          <w:szCs w:val="24"/>
        </w:rPr>
      </w:pPr>
      <w:r w:rsidRPr="000E6E4B">
        <w:rPr>
          <w:rFonts w:cs="Times New Roman"/>
          <w:b/>
          <w:bCs/>
          <w:szCs w:val="24"/>
        </w:rPr>
        <w:t>PROJETO POLÍTICO</w:t>
      </w:r>
      <w:r w:rsidR="00DA731F">
        <w:rPr>
          <w:rFonts w:cs="Times New Roman"/>
          <w:b/>
          <w:bCs/>
          <w:szCs w:val="24"/>
        </w:rPr>
        <w:t xml:space="preserve"> </w:t>
      </w:r>
      <w:r w:rsidRPr="000E6E4B">
        <w:rPr>
          <w:rFonts w:cs="Times New Roman"/>
          <w:b/>
          <w:bCs/>
          <w:szCs w:val="24"/>
        </w:rPr>
        <w:t>PEDAGÓGICO: INSTRUMENTO DE ORGANIZAÇÃO E IMPLEMENTAÇÃO DA GESTÃO</w:t>
      </w:r>
      <w:r w:rsidR="00114F76">
        <w:rPr>
          <w:rFonts w:cs="Times New Roman"/>
          <w:b/>
          <w:bCs/>
          <w:szCs w:val="24"/>
        </w:rPr>
        <w:t xml:space="preserve"> </w:t>
      </w:r>
      <w:r w:rsidR="0007299D">
        <w:rPr>
          <w:rFonts w:cs="Times New Roman"/>
          <w:b/>
          <w:bCs/>
          <w:szCs w:val="24"/>
        </w:rPr>
        <w:t>DEMOCRÁTICA</w:t>
      </w:r>
    </w:p>
    <w:p w:rsidR="00272ACC" w:rsidRDefault="00272ACC" w:rsidP="00CF4B7A">
      <w:pPr>
        <w:ind w:firstLine="0"/>
        <w:jc w:val="center"/>
        <w:rPr>
          <w:rFonts w:cs="Times New Roman"/>
          <w:b/>
          <w:bCs/>
          <w:szCs w:val="24"/>
        </w:rPr>
      </w:pPr>
    </w:p>
    <w:p w:rsidR="005F5242" w:rsidRPr="005F5242" w:rsidRDefault="00272ACC" w:rsidP="005F5242">
      <w:pPr>
        <w:spacing w:line="240" w:lineRule="auto"/>
        <w:ind w:firstLine="0"/>
        <w:jc w:val="right"/>
        <w:rPr>
          <w:rFonts w:cs="Times New Roman"/>
          <w:bCs/>
          <w:sz w:val="22"/>
        </w:rPr>
      </w:pPr>
      <w:r w:rsidRPr="005F5242">
        <w:rPr>
          <w:rFonts w:cs="Times New Roman"/>
          <w:bCs/>
          <w:sz w:val="22"/>
        </w:rPr>
        <w:t xml:space="preserve">Zelânia do </w:t>
      </w:r>
      <w:r w:rsidR="00FB0219">
        <w:rPr>
          <w:rFonts w:cs="Times New Roman"/>
          <w:bCs/>
          <w:sz w:val="22"/>
        </w:rPr>
        <w:t>Carmo</w:t>
      </w:r>
      <w:r w:rsidRPr="005F5242">
        <w:rPr>
          <w:rFonts w:cs="Times New Roman"/>
          <w:bCs/>
          <w:sz w:val="22"/>
        </w:rPr>
        <w:t xml:space="preserve"> Silva</w:t>
      </w:r>
    </w:p>
    <w:p w:rsidR="005F5242" w:rsidRPr="005F5242" w:rsidRDefault="00272ACC" w:rsidP="005F5242">
      <w:pPr>
        <w:spacing w:line="240" w:lineRule="auto"/>
        <w:ind w:firstLine="0"/>
        <w:jc w:val="right"/>
        <w:rPr>
          <w:rFonts w:cs="Times New Roman"/>
          <w:bCs/>
          <w:sz w:val="22"/>
        </w:rPr>
      </w:pPr>
      <w:r w:rsidRPr="005F5242">
        <w:rPr>
          <w:rFonts w:cs="Times New Roman"/>
          <w:bCs/>
          <w:sz w:val="22"/>
        </w:rPr>
        <w:t xml:space="preserve">Coordenadora Pedagógica </w:t>
      </w:r>
      <w:r w:rsidR="00DB65D5">
        <w:rPr>
          <w:rFonts w:cs="Times New Roman"/>
          <w:bCs/>
          <w:sz w:val="22"/>
        </w:rPr>
        <w:t>d</w:t>
      </w:r>
      <w:r w:rsidR="005F5242" w:rsidRPr="005F5242">
        <w:rPr>
          <w:rFonts w:cs="Times New Roman"/>
          <w:bCs/>
          <w:sz w:val="22"/>
        </w:rPr>
        <w:t>a Rede Estadual da Bahia</w:t>
      </w:r>
    </w:p>
    <w:p w:rsidR="00272ACC" w:rsidRDefault="00FB0219" w:rsidP="005F5242">
      <w:pPr>
        <w:spacing w:line="240" w:lineRule="auto"/>
        <w:ind w:firstLine="0"/>
        <w:jc w:val="right"/>
        <w:rPr>
          <w:rFonts w:cs="Times New Roman"/>
          <w:bCs/>
          <w:sz w:val="22"/>
        </w:rPr>
      </w:pPr>
      <w:r w:rsidRPr="005F5242">
        <w:rPr>
          <w:rFonts w:cs="Times New Roman"/>
          <w:bCs/>
          <w:sz w:val="22"/>
        </w:rPr>
        <w:t>Mes</w:t>
      </w:r>
      <w:r>
        <w:rPr>
          <w:rFonts w:cs="Times New Roman"/>
          <w:bCs/>
          <w:sz w:val="22"/>
        </w:rPr>
        <w:t>tranda d</w:t>
      </w:r>
      <w:r w:rsidRPr="005F5242">
        <w:rPr>
          <w:rFonts w:cs="Times New Roman"/>
          <w:bCs/>
          <w:sz w:val="22"/>
        </w:rPr>
        <w:t>o PPGEn-UESB</w:t>
      </w:r>
    </w:p>
    <w:p w:rsidR="005F5242" w:rsidRDefault="0094049F" w:rsidP="005F5242">
      <w:pPr>
        <w:spacing w:line="240" w:lineRule="auto"/>
        <w:ind w:firstLine="0"/>
        <w:jc w:val="right"/>
      </w:pPr>
      <w:hyperlink r:id="rId8" w:history="1">
        <w:r w:rsidR="005F5242" w:rsidRPr="004A48DE">
          <w:rPr>
            <w:rStyle w:val="Hyperlink"/>
            <w:rFonts w:cs="Times New Roman"/>
            <w:bCs/>
            <w:sz w:val="22"/>
          </w:rPr>
          <w:t>zelania.silva@eduacca.ba.gov.br</w:t>
        </w:r>
      </w:hyperlink>
    </w:p>
    <w:p w:rsidR="003968F6" w:rsidRDefault="003968F6" w:rsidP="003968F6">
      <w:pPr>
        <w:spacing w:line="240" w:lineRule="auto"/>
        <w:ind w:firstLine="0"/>
        <w:jc w:val="right"/>
        <w:rPr>
          <w:rFonts w:cs="Times New Roman"/>
          <w:bCs/>
          <w:sz w:val="22"/>
        </w:rPr>
      </w:pPr>
      <w:r>
        <w:rPr>
          <w:rFonts w:cs="Times New Roman"/>
          <w:bCs/>
          <w:sz w:val="22"/>
        </w:rPr>
        <w:t>Benedito Eugenio</w:t>
      </w:r>
    </w:p>
    <w:p w:rsidR="003968F6" w:rsidRDefault="003968F6" w:rsidP="003968F6">
      <w:pPr>
        <w:spacing w:line="240" w:lineRule="auto"/>
        <w:ind w:firstLine="0"/>
        <w:jc w:val="right"/>
        <w:rPr>
          <w:rFonts w:cs="Times New Roman"/>
          <w:bCs/>
          <w:sz w:val="22"/>
        </w:rPr>
      </w:pPr>
      <w:r>
        <w:rPr>
          <w:rFonts w:cs="Times New Roman"/>
          <w:bCs/>
          <w:sz w:val="22"/>
        </w:rPr>
        <w:t>Doutor em Educação (UNICAMP)</w:t>
      </w:r>
    </w:p>
    <w:p w:rsidR="003968F6" w:rsidRDefault="003968F6" w:rsidP="003968F6">
      <w:pPr>
        <w:spacing w:line="240" w:lineRule="auto"/>
        <w:ind w:firstLine="0"/>
        <w:jc w:val="right"/>
        <w:rPr>
          <w:rFonts w:cs="Times New Roman"/>
          <w:bCs/>
          <w:sz w:val="22"/>
        </w:rPr>
      </w:pPr>
      <w:r>
        <w:rPr>
          <w:rFonts w:cs="Times New Roman"/>
          <w:bCs/>
          <w:sz w:val="22"/>
        </w:rPr>
        <w:t>Professor da Universidade Estadual do Sudoeste da Bahia</w:t>
      </w:r>
    </w:p>
    <w:p w:rsidR="003968F6" w:rsidRDefault="0094049F" w:rsidP="003968F6">
      <w:pPr>
        <w:spacing w:line="240" w:lineRule="auto"/>
        <w:ind w:firstLine="0"/>
        <w:jc w:val="right"/>
        <w:rPr>
          <w:rFonts w:cs="Times New Roman"/>
          <w:bCs/>
          <w:sz w:val="22"/>
        </w:rPr>
      </w:pPr>
      <w:hyperlink r:id="rId9" w:history="1">
        <w:r w:rsidR="003968F6" w:rsidRPr="004A48DE">
          <w:rPr>
            <w:rStyle w:val="Hyperlink"/>
            <w:rFonts w:cs="Times New Roman"/>
            <w:bCs/>
            <w:sz w:val="22"/>
          </w:rPr>
          <w:t>beneditoeugenio@bol.com.br</w:t>
        </w:r>
      </w:hyperlink>
    </w:p>
    <w:p w:rsidR="005F5242" w:rsidRDefault="005F5242" w:rsidP="005F5242">
      <w:pPr>
        <w:spacing w:line="240" w:lineRule="auto"/>
        <w:ind w:firstLine="0"/>
        <w:jc w:val="right"/>
        <w:rPr>
          <w:rFonts w:cs="Times New Roman"/>
          <w:bCs/>
          <w:sz w:val="22"/>
        </w:rPr>
      </w:pPr>
      <w:r>
        <w:rPr>
          <w:rFonts w:cs="Times New Roman"/>
          <w:bCs/>
          <w:sz w:val="22"/>
        </w:rPr>
        <w:t>Andrea Santos Oliveira</w:t>
      </w:r>
    </w:p>
    <w:p w:rsidR="005F5242" w:rsidRDefault="00114F76" w:rsidP="005F5242">
      <w:pPr>
        <w:spacing w:line="240" w:lineRule="auto"/>
        <w:ind w:firstLine="0"/>
        <w:jc w:val="right"/>
        <w:rPr>
          <w:rFonts w:cs="Times New Roman"/>
          <w:bCs/>
          <w:sz w:val="22"/>
        </w:rPr>
      </w:pPr>
      <w:r>
        <w:rPr>
          <w:rFonts w:cs="Times New Roman"/>
          <w:bCs/>
          <w:sz w:val="22"/>
        </w:rPr>
        <w:t>Mestranda d</w:t>
      </w:r>
      <w:r w:rsidR="005F5242">
        <w:rPr>
          <w:rFonts w:cs="Times New Roman"/>
          <w:bCs/>
          <w:sz w:val="22"/>
        </w:rPr>
        <w:t>o PPGEn</w:t>
      </w:r>
      <w:r>
        <w:rPr>
          <w:rFonts w:cs="Times New Roman"/>
          <w:bCs/>
          <w:sz w:val="22"/>
        </w:rPr>
        <w:t xml:space="preserve"> </w:t>
      </w:r>
      <w:r w:rsidR="005F5242">
        <w:rPr>
          <w:rFonts w:cs="Times New Roman"/>
          <w:bCs/>
          <w:sz w:val="22"/>
        </w:rPr>
        <w:t>-</w:t>
      </w:r>
      <w:r>
        <w:rPr>
          <w:rFonts w:cs="Times New Roman"/>
          <w:bCs/>
          <w:sz w:val="22"/>
        </w:rPr>
        <w:t xml:space="preserve"> </w:t>
      </w:r>
      <w:r w:rsidR="005F5242">
        <w:rPr>
          <w:rFonts w:cs="Times New Roman"/>
          <w:bCs/>
          <w:sz w:val="22"/>
        </w:rPr>
        <w:t>UESB</w:t>
      </w:r>
    </w:p>
    <w:p w:rsidR="00DC18C7" w:rsidRDefault="0094049F" w:rsidP="00DC18C7">
      <w:pPr>
        <w:spacing w:line="240" w:lineRule="auto"/>
        <w:ind w:firstLine="0"/>
        <w:jc w:val="right"/>
        <w:rPr>
          <w:rFonts w:cs="Times New Roman"/>
          <w:bCs/>
          <w:sz w:val="22"/>
        </w:rPr>
      </w:pPr>
      <w:hyperlink r:id="rId10" w:history="1">
        <w:r w:rsidR="003968F6" w:rsidRPr="00E22A0C">
          <w:rPr>
            <w:rStyle w:val="Hyperlink"/>
            <w:rFonts w:cs="Times New Roman"/>
            <w:bCs/>
            <w:sz w:val="22"/>
          </w:rPr>
          <w:t>cores1ba@hotmail.com</w:t>
        </w:r>
      </w:hyperlink>
    </w:p>
    <w:p w:rsidR="003968F6" w:rsidRDefault="003968F6" w:rsidP="00DC18C7">
      <w:pPr>
        <w:spacing w:line="240" w:lineRule="auto"/>
        <w:ind w:firstLine="0"/>
        <w:jc w:val="right"/>
        <w:rPr>
          <w:rFonts w:cs="Times New Roman"/>
          <w:bCs/>
          <w:sz w:val="22"/>
        </w:rPr>
      </w:pPr>
      <w:r>
        <w:rPr>
          <w:rFonts w:cs="Times New Roman"/>
          <w:bCs/>
          <w:sz w:val="22"/>
        </w:rPr>
        <w:t>Elenilson</w:t>
      </w:r>
      <w:r w:rsidR="00AB39D8">
        <w:rPr>
          <w:rFonts w:cs="Times New Roman"/>
          <w:bCs/>
          <w:sz w:val="22"/>
        </w:rPr>
        <w:t xml:space="preserve"> Evangelista da Silva</w:t>
      </w:r>
    </w:p>
    <w:p w:rsidR="00AB39D8" w:rsidRDefault="00AB39D8" w:rsidP="00DC18C7">
      <w:pPr>
        <w:spacing w:line="240" w:lineRule="auto"/>
        <w:ind w:firstLine="0"/>
        <w:jc w:val="right"/>
        <w:rPr>
          <w:rFonts w:cs="Times New Roman"/>
          <w:bCs/>
          <w:sz w:val="22"/>
        </w:rPr>
      </w:pPr>
      <w:r>
        <w:rPr>
          <w:rFonts w:cs="Times New Roman"/>
          <w:bCs/>
          <w:sz w:val="22"/>
        </w:rPr>
        <w:t>Mestrando do PPGEn-UESB</w:t>
      </w:r>
    </w:p>
    <w:p w:rsidR="00AB39D8" w:rsidRDefault="0094049F" w:rsidP="00DC18C7">
      <w:pPr>
        <w:spacing w:line="240" w:lineRule="auto"/>
        <w:ind w:firstLine="0"/>
        <w:jc w:val="right"/>
        <w:rPr>
          <w:rFonts w:cs="Times New Roman"/>
          <w:bCs/>
          <w:sz w:val="22"/>
        </w:rPr>
      </w:pPr>
      <w:hyperlink r:id="rId11" w:history="1">
        <w:r w:rsidR="00AB39D8" w:rsidRPr="00E22A0C">
          <w:rPr>
            <w:rStyle w:val="Hyperlink"/>
            <w:rFonts w:cs="Times New Roman"/>
            <w:bCs/>
            <w:sz w:val="22"/>
          </w:rPr>
          <w:t>lenepedagogo@gmail.com</w:t>
        </w:r>
      </w:hyperlink>
    </w:p>
    <w:p w:rsidR="00AB39D8" w:rsidRDefault="00AB39D8" w:rsidP="00DC18C7">
      <w:pPr>
        <w:spacing w:line="240" w:lineRule="auto"/>
        <w:ind w:firstLine="0"/>
        <w:jc w:val="right"/>
        <w:rPr>
          <w:rFonts w:cs="Times New Roman"/>
          <w:bCs/>
          <w:sz w:val="22"/>
        </w:rPr>
      </w:pPr>
    </w:p>
    <w:p w:rsidR="00DB65D5" w:rsidRDefault="00DB65D5" w:rsidP="005F5242">
      <w:pPr>
        <w:spacing w:line="240" w:lineRule="auto"/>
        <w:ind w:firstLine="0"/>
        <w:jc w:val="right"/>
        <w:rPr>
          <w:rFonts w:cs="Times New Roman"/>
          <w:bCs/>
          <w:sz w:val="22"/>
        </w:rPr>
      </w:pPr>
    </w:p>
    <w:p w:rsidR="00A514FA" w:rsidRPr="000E6E4B" w:rsidRDefault="00A514FA" w:rsidP="000E6E4B">
      <w:pPr>
        <w:pStyle w:val="Ttulo"/>
        <w:tabs>
          <w:tab w:val="left" w:pos="5827"/>
        </w:tabs>
        <w:spacing w:line="360" w:lineRule="auto"/>
        <w:jc w:val="both"/>
        <w:rPr>
          <w:bCs w:val="0"/>
        </w:rPr>
      </w:pPr>
    </w:p>
    <w:p w:rsidR="00A514FA" w:rsidRDefault="00E33DD2" w:rsidP="000033A1">
      <w:pPr>
        <w:pStyle w:val="Ttulo"/>
        <w:tabs>
          <w:tab w:val="left" w:pos="5827"/>
        </w:tabs>
        <w:jc w:val="both"/>
        <w:rPr>
          <w:b w:val="0"/>
          <w:sz w:val="22"/>
          <w:szCs w:val="22"/>
        </w:rPr>
      </w:pPr>
      <w:r>
        <w:rPr>
          <w:bCs w:val="0"/>
          <w:sz w:val="22"/>
          <w:szCs w:val="22"/>
        </w:rPr>
        <w:t>R</w:t>
      </w:r>
      <w:r w:rsidR="000033A1">
        <w:rPr>
          <w:bCs w:val="0"/>
          <w:sz w:val="22"/>
          <w:szCs w:val="22"/>
        </w:rPr>
        <w:t xml:space="preserve">esumo: </w:t>
      </w:r>
      <w:r w:rsidR="00A514FA" w:rsidRPr="009B5977">
        <w:rPr>
          <w:b w:val="0"/>
          <w:sz w:val="22"/>
          <w:szCs w:val="22"/>
        </w:rPr>
        <w:t>O presente artigo apresenta uma discussão acerca do Projeto Político Pedagógico</w:t>
      </w:r>
      <w:r w:rsidR="0007299D">
        <w:rPr>
          <w:b w:val="0"/>
          <w:sz w:val="22"/>
          <w:szCs w:val="22"/>
        </w:rPr>
        <w:t xml:space="preserve"> e a gestão</w:t>
      </w:r>
      <w:r w:rsidR="00272ACC">
        <w:rPr>
          <w:b w:val="0"/>
          <w:sz w:val="22"/>
          <w:szCs w:val="22"/>
        </w:rPr>
        <w:t xml:space="preserve"> </w:t>
      </w:r>
      <w:r w:rsidR="0007299D">
        <w:rPr>
          <w:b w:val="0"/>
          <w:sz w:val="22"/>
          <w:szCs w:val="22"/>
        </w:rPr>
        <w:t>d</w:t>
      </w:r>
      <w:r w:rsidR="00A514FA" w:rsidRPr="009B5977">
        <w:rPr>
          <w:b w:val="0"/>
          <w:sz w:val="22"/>
          <w:szCs w:val="22"/>
        </w:rPr>
        <w:t>o contexto escolar, considerando q</w:t>
      </w:r>
      <w:r w:rsidR="00272ACC">
        <w:rPr>
          <w:b w:val="0"/>
          <w:sz w:val="22"/>
          <w:szCs w:val="22"/>
        </w:rPr>
        <w:t>ue este documento é um</w:t>
      </w:r>
      <w:r w:rsidR="00A514FA" w:rsidRPr="009B5977">
        <w:rPr>
          <w:b w:val="0"/>
          <w:sz w:val="22"/>
          <w:szCs w:val="22"/>
        </w:rPr>
        <w:t xml:space="preserve"> instrumento de organização e implementação da gestão democrática na escola. Pretende-se apresentar os avanços e desafios para a participação e descentralização do poder neste espaço educacional, enfatizando os ranços dos regimes</w:t>
      </w:r>
      <w:r w:rsidR="00272ACC">
        <w:rPr>
          <w:b w:val="0"/>
          <w:sz w:val="22"/>
          <w:szCs w:val="22"/>
        </w:rPr>
        <w:t xml:space="preserve"> </w:t>
      </w:r>
      <w:r w:rsidR="00A514FA" w:rsidRPr="009B5977">
        <w:rPr>
          <w:b w:val="0"/>
          <w:sz w:val="22"/>
          <w:szCs w:val="22"/>
        </w:rPr>
        <w:t>imperialistas e</w:t>
      </w:r>
      <w:r w:rsidR="0007299D">
        <w:rPr>
          <w:b w:val="0"/>
          <w:sz w:val="22"/>
          <w:szCs w:val="22"/>
        </w:rPr>
        <w:t xml:space="preserve"> modelos</w:t>
      </w:r>
      <w:r w:rsidR="00FB0219">
        <w:rPr>
          <w:b w:val="0"/>
          <w:sz w:val="22"/>
          <w:szCs w:val="22"/>
        </w:rPr>
        <w:t xml:space="preserve"> </w:t>
      </w:r>
      <w:r w:rsidR="00A514FA" w:rsidRPr="009B5977">
        <w:rPr>
          <w:b w:val="0"/>
          <w:sz w:val="22"/>
          <w:szCs w:val="22"/>
        </w:rPr>
        <w:t>centralizadores que permearam a história do Brasil e os sistemas de ensino, sendo ainda, nos dias atuais, entraves para a efetivação da gestão democrática na escola. Dessa forma, este trabalho objetiva</w:t>
      </w:r>
      <w:r w:rsidR="0007299D">
        <w:rPr>
          <w:b w:val="0"/>
          <w:sz w:val="22"/>
          <w:szCs w:val="22"/>
        </w:rPr>
        <w:t xml:space="preserve"> discutir</w:t>
      </w:r>
      <w:r w:rsidR="00272ACC">
        <w:rPr>
          <w:b w:val="0"/>
          <w:sz w:val="22"/>
          <w:szCs w:val="22"/>
        </w:rPr>
        <w:t xml:space="preserve"> </w:t>
      </w:r>
      <w:r w:rsidR="0007299D">
        <w:rPr>
          <w:b w:val="0"/>
          <w:sz w:val="22"/>
          <w:szCs w:val="22"/>
        </w:rPr>
        <w:t>a</w:t>
      </w:r>
      <w:r w:rsidR="00A514FA" w:rsidRPr="009B5977">
        <w:rPr>
          <w:b w:val="0"/>
          <w:sz w:val="22"/>
          <w:szCs w:val="22"/>
        </w:rPr>
        <w:t xml:space="preserve"> importância</w:t>
      </w:r>
      <w:r w:rsidR="0007299D">
        <w:rPr>
          <w:b w:val="0"/>
          <w:sz w:val="22"/>
          <w:szCs w:val="22"/>
        </w:rPr>
        <w:t xml:space="preserve"> e os desafios</w:t>
      </w:r>
      <w:r w:rsidR="00272ACC">
        <w:rPr>
          <w:b w:val="0"/>
          <w:sz w:val="22"/>
          <w:szCs w:val="22"/>
        </w:rPr>
        <w:t xml:space="preserve"> </w:t>
      </w:r>
      <w:r w:rsidR="0007299D">
        <w:rPr>
          <w:b w:val="0"/>
          <w:sz w:val="22"/>
          <w:szCs w:val="22"/>
        </w:rPr>
        <w:t>para implementação da</w:t>
      </w:r>
      <w:r w:rsidR="00A514FA" w:rsidRPr="009B5977">
        <w:rPr>
          <w:b w:val="0"/>
          <w:sz w:val="22"/>
          <w:szCs w:val="22"/>
        </w:rPr>
        <w:t xml:space="preserve"> gestão democrática, apresentar os diversos espaços e mecanismos de participação </w:t>
      </w:r>
      <w:r w:rsidR="0007299D">
        <w:rPr>
          <w:b w:val="0"/>
          <w:sz w:val="22"/>
          <w:szCs w:val="22"/>
        </w:rPr>
        <w:t>,dando ênfase</w:t>
      </w:r>
      <w:r w:rsidR="00A514FA" w:rsidRPr="009B5977">
        <w:rPr>
          <w:b w:val="0"/>
          <w:sz w:val="22"/>
          <w:szCs w:val="22"/>
        </w:rPr>
        <w:t xml:space="preserve"> a função e relevância do PPP nesse processo. Para tanto, fez-se o</w:t>
      </w:r>
      <w:r w:rsidR="0007299D">
        <w:rPr>
          <w:b w:val="0"/>
          <w:sz w:val="22"/>
          <w:szCs w:val="22"/>
        </w:rPr>
        <w:t xml:space="preserve"> levantamento e</w:t>
      </w:r>
      <w:r w:rsidR="00272ACC">
        <w:rPr>
          <w:b w:val="0"/>
          <w:sz w:val="22"/>
          <w:szCs w:val="22"/>
        </w:rPr>
        <w:t xml:space="preserve"> </w:t>
      </w:r>
      <w:r w:rsidR="00A514FA" w:rsidRPr="009B5977">
        <w:rPr>
          <w:b w:val="0"/>
          <w:sz w:val="22"/>
          <w:szCs w:val="22"/>
        </w:rPr>
        <w:t xml:space="preserve">estudo de diversos pesquisadores da temática abordada e, a luz desses estudiosos, buscou-se aprofundar e fundamentar a concepção de Projeto Político Pedagógico enquanto possibilitador do envolvimento dos segmentos que compõem a escola em seu planejamento e ação, </w:t>
      </w:r>
      <w:r w:rsidR="0007299D">
        <w:rPr>
          <w:b w:val="0"/>
          <w:sz w:val="22"/>
          <w:szCs w:val="22"/>
        </w:rPr>
        <w:t xml:space="preserve">considerando </w:t>
      </w:r>
      <w:r w:rsidR="00A514FA" w:rsidRPr="00272ACC">
        <w:rPr>
          <w:b w:val="0"/>
          <w:sz w:val="22"/>
          <w:szCs w:val="22"/>
        </w:rPr>
        <w:t xml:space="preserve">que este </w:t>
      </w:r>
      <w:r w:rsidR="0007299D" w:rsidRPr="00272ACC">
        <w:rPr>
          <w:b w:val="0"/>
          <w:sz w:val="22"/>
          <w:szCs w:val="22"/>
        </w:rPr>
        <w:t>documento retrata a identidade</w:t>
      </w:r>
      <w:r w:rsidR="00A514FA" w:rsidRPr="00272ACC">
        <w:rPr>
          <w:b w:val="0"/>
          <w:sz w:val="22"/>
          <w:szCs w:val="22"/>
        </w:rPr>
        <w:t xml:space="preserve"> da escola, que por sua vez</w:t>
      </w:r>
      <w:r w:rsidR="002B0CCD" w:rsidRPr="00272ACC">
        <w:rPr>
          <w:b w:val="0"/>
          <w:sz w:val="22"/>
          <w:szCs w:val="22"/>
        </w:rPr>
        <w:t>,</w:t>
      </w:r>
      <w:r w:rsidR="00272ACC" w:rsidRPr="00272ACC">
        <w:rPr>
          <w:b w:val="0"/>
          <w:sz w:val="22"/>
          <w:szCs w:val="22"/>
        </w:rPr>
        <w:t xml:space="preserve"> </w:t>
      </w:r>
      <w:r w:rsidR="002B0CCD" w:rsidRPr="00272ACC">
        <w:rPr>
          <w:b w:val="0"/>
          <w:sz w:val="22"/>
          <w:szCs w:val="22"/>
        </w:rPr>
        <w:t>numa via de mão dupla,</w:t>
      </w:r>
      <w:r w:rsidR="00FB0219" w:rsidRPr="00272ACC">
        <w:rPr>
          <w:b w:val="0"/>
          <w:sz w:val="22"/>
          <w:szCs w:val="22"/>
        </w:rPr>
        <w:t xml:space="preserve"> </w:t>
      </w:r>
      <w:r w:rsidR="00A514FA" w:rsidRPr="00272ACC">
        <w:rPr>
          <w:b w:val="0"/>
          <w:sz w:val="22"/>
          <w:szCs w:val="22"/>
        </w:rPr>
        <w:t xml:space="preserve">absorve a cultura do contexto em que está </w:t>
      </w:r>
      <w:r w:rsidR="00FB0219" w:rsidRPr="00272ACC">
        <w:rPr>
          <w:b w:val="0"/>
          <w:sz w:val="22"/>
          <w:szCs w:val="22"/>
        </w:rPr>
        <w:t>inserida</w:t>
      </w:r>
      <w:r w:rsidR="00FB0219" w:rsidRPr="009B5977">
        <w:rPr>
          <w:b w:val="0"/>
          <w:sz w:val="22"/>
          <w:szCs w:val="22"/>
        </w:rPr>
        <w:t>,</w:t>
      </w:r>
      <w:r w:rsidR="002B0CCD">
        <w:rPr>
          <w:b w:val="0"/>
          <w:sz w:val="22"/>
          <w:szCs w:val="22"/>
        </w:rPr>
        <w:t xml:space="preserve"> opera</w:t>
      </w:r>
      <w:r w:rsidR="00FB0219" w:rsidRPr="009B5977">
        <w:rPr>
          <w:b w:val="0"/>
          <w:sz w:val="22"/>
          <w:szCs w:val="22"/>
        </w:rPr>
        <w:t xml:space="preserve"> </w:t>
      </w:r>
      <w:r w:rsidR="00A514FA" w:rsidRPr="009B5977">
        <w:rPr>
          <w:b w:val="0"/>
          <w:sz w:val="22"/>
          <w:szCs w:val="22"/>
        </w:rPr>
        <w:t>pela ação-reflexão de seus atores à medida que recebe e transmite cultura. Este movimento é sistematizado, organizado e motivado</w:t>
      </w:r>
      <w:r w:rsidR="00272ACC">
        <w:rPr>
          <w:b w:val="0"/>
          <w:sz w:val="22"/>
          <w:szCs w:val="22"/>
        </w:rPr>
        <w:t xml:space="preserve"> </w:t>
      </w:r>
      <w:r w:rsidR="00A514FA" w:rsidRPr="009B5977">
        <w:rPr>
          <w:b w:val="0"/>
          <w:sz w:val="22"/>
          <w:szCs w:val="22"/>
        </w:rPr>
        <w:t>pela dinâmica de construção e i</w:t>
      </w:r>
      <w:r w:rsidR="00272ACC">
        <w:rPr>
          <w:b w:val="0"/>
          <w:sz w:val="22"/>
          <w:szCs w:val="22"/>
        </w:rPr>
        <w:t>mplementação do PPP que deixou d</w:t>
      </w:r>
      <w:r w:rsidR="00A514FA" w:rsidRPr="009B5977">
        <w:rPr>
          <w:b w:val="0"/>
          <w:sz w:val="22"/>
          <w:szCs w:val="22"/>
        </w:rPr>
        <w:t>e ser mais um documento burocratizado e quando</w:t>
      </w:r>
      <w:r w:rsidR="002B0CCD">
        <w:rPr>
          <w:b w:val="0"/>
          <w:sz w:val="22"/>
          <w:szCs w:val="22"/>
        </w:rPr>
        <w:t xml:space="preserve"> bem operacionalizado</w:t>
      </w:r>
      <w:r w:rsidR="00A514FA" w:rsidRPr="009B5977">
        <w:rPr>
          <w:b w:val="0"/>
          <w:sz w:val="22"/>
          <w:szCs w:val="22"/>
        </w:rPr>
        <w:t xml:space="preserve"> torna-se eficaz ferramenta de </w:t>
      </w:r>
      <w:r w:rsidR="0070145B" w:rsidRPr="009B5977">
        <w:rPr>
          <w:b w:val="0"/>
          <w:sz w:val="22"/>
          <w:szCs w:val="22"/>
        </w:rPr>
        <w:t>aperfeiçoamento da democracia</w:t>
      </w:r>
      <w:r w:rsidR="00A514FA" w:rsidRPr="009B5977">
        <w:rPr>
          <w:b w:val="0"/>
          <w:sz w:val="22"/>
          <w:szCs w:val="22"/>
        </w:rPr>
        <w:t xml:space="preserve"> no interior da escola.  </w:t>
      </w:r>
    </w:p>
    <w:p w:rsidR="00A514FA" w:rsidRPr="009B5977" w:rsidRDefault="00A514FA" w:rsidP="009B5977">
      <w:pPr>
        <w:pStyle w:val="Ttulo"/>
        <w:tabs>
          <w:tab w:val="left" w:pos="5609"/>
          <w:tab w:val="left" w:pos="6497"/>
        </w:tabs>
        <w:jc w:val="both"/>
        <w:rPr>
          <w:b w:val="0"/>
          <w:sz w:val="22"/>
          <w:szCs w:val="22"/>
        </w:rPr>
      </w:pPr>
    </w:p>
    <w:p w:rsidR="00A514FA" w:rsidRPr="000033A1" w:rsidRDefault="00A514FA" w:rsidP="009B5977">
      <w:pPr>
        <w:pStyle w:val="Ttulo"/>
        <w:jc w:val="both"/>
        <w:rPr>
          <w:b w:val="0"/>
          <w:bCs w:val="0"/>
          <w:sz w:val="22"/>
          <w:szCs w:val="22"/>
        </w:rPr>
      </w:pPr>
      <w:r w:rsidRPr="009B5977">
        <w:rPr>
          <w:sz w:val="22"/>
          <w:szCs w:val="22"/>
        </w:rPr>
        <w:t xml:space="preserve">Palavras- </w:t>
      </w:r>
      <w:r w:rsidR="00FB0219" w:rsidRPr="009B5977">
        <w:rPr>
          <w:sz w:val="22"/>
          <w:szCs w:val="22"/>
        </w:rPr>
        <w:t>chave</w:t>
      </w:r>
      <w:r w:rsidR="00FB0219" w:rsidRPr="000033A1">
        <w:rPr>
          <w:b w:val="0"/>
          <w:sz w:val="22"/>
          <w:szCs w:val="22"/>
        </w:rPr>
        <w:t xml:space="preserve">: </w:t>
      </w:r>
      <w:r w:rsidRPr="000033A1">
        <w:rPr>
          <w:b w:val="0"/>
          <w:sz w:val="22"/>
          <w:szCs w:val="22"/>
        </w:rPr>
        <w:t>Projeto político</w:t>
      </w:r>
      <w:r w:rsidR="000033A1">
        <w:rPr>
          <w:b w:val="0"/>
          <w:sz w:val="22"/>
          <w:szCs w:val="22"/>
        </w:rPr>
        <w:t>-</w:t>
      </w:r>
      <w:r w:rsidRPr="000033A1">
        <w:rPr>
          <w:b w:val="0"/>
          <w:sz w:val="22"/>
          <w:szCs w:val="22"/>
        </w:rPr>
        <w:t>pedagógico</w:t>
      </w:r>
      <w:r w:rsidR="009B5977" w:rsidRPr="000033A1">
        <w:rPr>
          <w:b w:val="0"/>
          <w:sz w:val="22"/>
          <w:szCs w:val="22"/>
        </w:rPr>
        <w:t>. G</w:t>
      </w:r>
      <w:r w:rsidRPr="000033A1">
        <w:rPr>
          <w:b w:val="0"/>
          <w:sz w:val="22"/>
          <w:szCs w:val="22"/>
        </w:rPr>
        <w:t>estão democrática</w:t>
      </w:r>
      <w:r w:rsidR="009B5977" w:rsidRPr="000033A1">
        <w:rPr>
          <w:b w:val="0"/>
          <w:sz w:val="22"/>
          <w:szCs w:val="22"/>
        </w:rPr>
        <w:t>. E</w:t>
      </w:r>
      <w:r w:rsidRPr="000033A1">
        <w:rPr>
          <w:b w:val="0"/>
          <w:sz w:val="22"/>
          <w:szCs w:val="22"/>
        </w:rPr>
        <w:t>scola.</w:t>
      </w:r>
    </w:p>
    <w:p w:rsidR="00A514FA" w:rsidRPr="009B5977" w:rsidRDefault="00A514FA" w:rsidP="009B5977">
      <w:pPr>
        <w:pStyle w:val="Ttulo"/>
        <w:tabs>
          <w:tab w:val="left" w:pos="2344"/>
          <w:tab w:val="left" w:pos="2830"/>
          <w:tab w:val="left" w:pos="7217"/>
        </w:tabs>
        <w:jc w:val="both"/>
        <w:rPr>
          <w:bCs w:val="0"/>
          <w:sz w:val="22"/>
          <w:szCs w:val="22"/>
        </w:rPr>
      </w:pPr>
      <w:r w:rsidRPr="009B5977">
        <w:rPr>
          <w:bCs w:val="0"/>
          <w:sz w:val="22"/>
          <w:szCs w:val="22"/>
        </w:rPr>
        <w:tab/>
      </w:r>
      <w:r w:rsidRPr="009B5977">
        <w:rPr>
          <w:bCs w:val="0"/>
          <w:sz w:val="22"/>
          <w:szCs w:val="22"/>
        </w:rPr>
        <w:tab/>
      </w:r>
      <w:r w:rsidRPr="009B5977">
        <w:rPr>
          <w:bCs w:val="0"/>
          <w:sz w:val="22"/>
          <w:szCs w:val="22"/>
        </w:rPr>
        <w:tab/>
      </w:r>
    </w:p>
    <w:p w:rsidR="00E33DD2" w:rsidRDefault="00E33DD2" w:rsidP="000E6E4B">
      <w:pPr>
        <w:pStyle w:val="Ttulo"/>
        <w:spacing w:line="360" w:lineRule="auto"/>
        <w:jc w:val="both"/>
        <w:rPr>
          <w:bCs w:val="0"/>
        </w:rPr>
      </w:pPr>
    </w:p>
    <w:p w:rsidR="009B5977" w:rsidRDefault="000033A1" w:rsidP="000E6E4B">
      <w:pPr>
        <w:pStyle w:val="Ttulo"/>
        <w:spacing w:line="360" w:lineRule="auto"/>
        <w:jc w:val="both"/>
        <w:rPr>
          <w:b w:val="0"/>
        </w:rPr>
      </w:pPr>
      <w:r>
        <w:rPr>
          <w:bCs w:val="0"/>
        </w:rPr>
        <w:t>I</w:t>
      </w:r>
      <w:r w:rsidRPr="000E6E4B">
        <w:rPr>
          <w:bCs w:val="0"/>
        </w:rPr>
        <w:t>ntrodução</w:t>
      </w:r>
    </w:p>
    <w:p w:rsidR="00DB65D5" w:rsidRPr="009B5977" w:rsidRDefault="00DB65D5" w:rsidP="000E6E4B">
      <w:pPr>
        <w:pStyle w:val="Ttulo"/>
        <w:spacing w:line="360" w:lineRule="auto"/>
        <w:jc w:val="both"/>
        <w:rPr>
          <w:b w:val="0"/>
        </w:rPr>
      </w:pPr>
    </w:p>
    <w:p w:rsidR="00AB39D8" w:rsidRDefault="00A514FA" w:rsidP="000E6E4B">
      <w:pPr>
        <w:pStyle w:val="Ttulo"/>
        <w:tabs>
          <w:tab w:val="left" w:pos="851"/>
        </w:tabs>
        <w:spacing w:line="360" w:lineRule="auto"/>
        <w:jc w:val="both"/>
        <w:rPr>
          <w:b w:val="0"/>
          <w:bCs w:val="0"/>
        </w:rPr>
      </w:pPr>
      <w:r w:rsidRPr="000E6E4B">
        <w:rPr>
          <w:b w:val="0"/>
          <w:bCs w:val="0"/>
        </w:rPr>
        <w:tab/>
        <w:t>A história da educação no Brasil se confunde com o modelo político instaurado no país no período de sua colonização. Os ranços do imperialismo colonial, marcado pela centralização do poder, autorit</w:t>
      </w:r>
      <w:r w:rsidR="00DB65D5">
        <w:rPr>
          <w:b w:val="0"/>
          <w:bCs w:val="0"/>
        </w:rPr>
        <w:t>arismo, restrição de direitos</w:t>
      </w:r>
      <w:r w:rsidRPr="000E6E4B">
        <w:rPr>
          <w:b w:val="0"/>
          <w:bCs w:val="0"/>
        </w:rPr>
        <w:t xml:space="preserve"> e da participação política imperam ainda hoje nas diversas instâncias e setores político-administrativos, inclusive nos sistemas </w:t>
      </w:r>
    </w:p>
    <w:p w:rsidR="00A514FA" w:rsidRPr="000E6E4B" w:rsidRDefault="00A514FA" w:rsidP="000E6E4B">
      <w:pPr>
        <w:pStyle w:val="Ttulo"/>
        <w:tabs>
          <w:tab w:val="left" w:pos="851"/>
        </w:tabs>
        <w:spacing w:line="360" w:lineRule="auto"/>
        <w:jc w:val="both"/>
        <w:rPr>
          <w:b w:val="0"/>
          <w:bCs w:val="0"/>
        </w:rPr>
      </w:pPr>
      <w:r w:rsidRPr="000E6E4B">
        <w:rPr>
          <w:b w:val="0"/>
          <w:bCs w:val="0"/>
        </w:rPr>
        <w:lastRenderedPageBreak/>
        <w:t>educacionais que se apresentam enquanto instrumentos de reprodução de tais práticas de domi</w:t>
      </w:r>
      <w:r w:rsidR="009B5977">
        <w:rPr>
          <w:b w:val="0"/>
          <w:bCs w:val="0"/>
        </w:rPr>
        <w:t xml:space="preserve">nação política. Apesar </w:t>
      </w:r>
      <w:r w:rsidR="00FB0219">
        <w:rPr>
          <w:b w:val="0"/>
          <w:bCs w:val="0"/>
        </w:rPr>
        <w:t>das normas</w:t>
      </w:r>
      <w:r w:rsidR="009B5977">
        <w:rPr>
          <w:b w:val="0"/>
          <w:bCs w:val="0"/>
        </w:rPr>
        <w:t xml:space="preserve"> e </w:t>
      </w:r>
      <w:r w:rsidRPr="000E6E4B">
        <w:rPr>
          <w:b w:val="0"/>
          <w:bCs w:val="0"/>
        </w:rPr>
        <w:t>legitimação da democracia, as instituições educacionais ainda caminham a passos lentos para inserir ou implementar em seu modelo de gestão</w:t>
      </w:r>
      <w:r w:rsidR="00FB0219" w:rsidRPr="000E6E4B">
        <w:rPr>
          <w:b w:val="0"/>
          <w:bCs w:val="0"/>
        </w:rPr>
        <w:t xml:space="preserve"> </w:t>
      </w:r>
      <w:r w:rsidRPr="000E6E4B">
        <w:rPr>
          <w:b w:val="0"/>
          <w:bCs w:val="0"/>
        </w:rPr>
        <w:t>mecanismos efetivos de participação.</w:t>
      </w:r>
    </w:p>
    <w:p w:rsidR="00A514FA" w:rsidRPr="000E6E4B" w:rsidRDefault="00A514FA" w:rsidP="000E6E4B">
      <w:pPr>
        <w:pStyle w:val="Ttulo"/>
        <w:spacing w:line="360" w:lineRule="auto"/>
        <w:ind w:firstLine="900"/>
        <w:jc w:val="both"/>
        <w:rPr>
          <w:b w:val="0"/>
          <w:bCs w:val="0"/>
        </w:rPr>
      </w:pPr>
      <w:r w:rsidRPr="000E6E4B">
        <w:rPr>
          <w:b w:val="0"/>
          <w:bCs w:val="0"/>
        </w:rPr>
        <w:t>Com o advento dos movimentos de redemocratização do país e aprovação da Constituição de 1988, a educação torna-se um direito</w:t>
      </w:r>
      <w:r w:rsidR="00981C6A">
        <w:rPr>
          <w:b w:val="0"/>
          <w:bCs w:val="0"/>
        </w:rPr>
        <w:t xml:space="preserve"> e </w:t>
      </w:r>
      <w:r w:rsidRPr="000E6E4B">
        <w:rPr>
          <w:b w:val="0"/>
          <w:bCs w:val="0"/>
        </w:rPr>
        <w:t>dever, cabendo ao Poder Público o dever de garantir escola pública, gratuita e de qualidade a todos os cidadãos brasileiros. Atualmente, com a democratização do acesso à escola o discurso da qualidade educacional impera no bojo das políticas públicas de educação e a gestão democrática do ensino é considerada por teóricos e estudiosos da área enquanto fator preponderante para a conquista e garantia desta qualidade.</w:t>
      </w:r>
    </w:p>
    <w:p w:rsidR="00A514FA" w:rsidRPr="0094441B" w:rsidRDefault="00A514FA" w:rsidP="0094441B">
      <w:pPr>
        <w:pStyle w:val="Ttulo"/>
        <w:spacing w:line="360" w:lineRule="auto"/>
        <w:ind w:firstLine="900"/>
        <w:jc w:val="both"/>
        <w:rPr>
          <w:b w:val="0"/>
          <w:bCs w:val="0"/>
          <w:color w:val="FF0000"/>
        </w:rPr>
      </w:pPr>
      <w:r w:rsidRPr="000E6E4B">
        <w:rPr>
          <w:b w:val="0"/>
          <w:bCs w:val="0"/>
        </w:rPr>
        <w:t xml:space="preserve">Dessa forma, </w:t>
      </w:r>
      <w:r w:rsidR="00FB0219" w:rsidRPr="000E6E4B">
        <w:rPr>
          <w:b w:val="0"/>
          <w:bCs w:val="0"/>
        </w:rPr>
        <w:t>o planejamento e implementação de práticas que possibilitem a participação e o envolvimento de todos os agentes educacionais n</w:t>
      </w:r>
      <w:r w:rsidR="00FB0219">
        <w:rPr>
          <w:b w:val="0"/>
          <w:bCs w:val="0"/>
        </w:rPr>
        <w:t>os processos de gestão</w:t>
      </w:r>
      <w:r w:rsidR="00FB0219" w:rsidRPr="000E6E4B">
        <w:rPr>
          <w:b w:val="0"/>
          <w:bCs w:val="0"/>
        </w:rPr>
        <w:t xml:space="preserve"> ainda restringem-se</w:t>
      </w:r>
      <w:r w:rsidR="0094441B">
        <w:rPr>
          <w:b w:val="0"/>
          <w:bCs w:val="0"/>
        </w:rPr>
        <w:t xml:space="preserve"> a</w:t>
      </w:r>
      <w:r w:rsidRPr="000E6E4B">
        <w:rPr>
          <w:b w:val="0"/>
          <w:bCs w:val="0"/>
        </w:rPr>
        <w:t xml:space="preserve"> meta</w:t>
      </w:r>
      <w:r w:rsidR="0094441B">
        <w:rPr>
          <w:b w:val="0"/>
          <w:bCs w:val="0"/>
        </w:rPr>
        <w:t>s</w:t>
      </w:r>
      <w:r w:rsidR="00DB65D5">
        <w:rPr>
          <w:b w:val="0"/>
          <w:bCs w:val="0"/>
        </w:rPr>
        <w:t xml:space="preserve"> </w:t>
      </w:r>
      <w:r w:rsidR="0094441B">
        <w:rPr>
          <w:b w:val="0"/>
          <w:bCs w:val="0"/>
        </w:rPr>
        <w:t>nos planos educacionais</w:t>
      </w:r>
      <w:r w:rsidRPr="000E6E4B">
        <w:rPr>
          <w:b w:val="0"/>
          <w:bCs w:val="0"/>
        </w:rPr>
        <w:t>, po</w:t>
      </w:r>
      <w:r w:rsidR="00C24518">
        <w:rPr>
          <w:b w:val="0"/>
          <w:bCs w:val="0"/>
        </w:rPr>
        <w:t>is mesmo vivendo há mais de três</w:t>
      </w:r>
      <w:r w:rsidRPr="000E6E4B">
        <w:rPr>
          <w:b w:val="0"/>
          <w:bCs w:val="0"/>
        </w:rPr>
        <w:t xml:space="preserve"> décadas a tão sonhada democracia percebe-se que o exer</w:t>
      </w:r>
      <w:r w:rsidR="0062466E">
        <w:rPr>
          <w:b w:val="0"/>
          <w:bCs w:val="0"/>
        </w:rPr>
        <w:t>cício desta ainda é um desafio n</w:t>
      </w:r>
      <w:r w:rsidRPr="000E6E4B">
        <w:rPr>
          <w:b w:val="0"/>
          <w:bCs w:val="0"/>
        </w:rPr>
        <w:t>a maioria dos sistemas educacionais</w:t>
      </w:r>
      <w:r w:rsidR="00C24518">
        <w:rPr>
          <w:b w:val="0"/>
          <w:bCs w:val="0"/>
        </w:rPr>
        <w:t>.</w:t>
      </w:r>
    </w:p>
    <w:p w:rsidR="00A514FA" w:rsidRPr="000E6E4B" w:rsidRDefault="00D56F39" w:rsidP="000E6E4B">
      <w:pPr>
        <w:pStyle w:val="Ttulo"/>
        <w:spacing w:line="360" w:lineRule="auto"/>
        <w:ind w:firstLine="900"/>
        <w:jc w:val="both"/>
        <w:rPr>
          <w:b w:val="0"/>
          <w:bCs w:val="0"/>
        </w:rPr>
      </w:pPr>
      <w:r>
        <w:rPr>
          <w:b w:val="0"/>
          <w:bCs w:val="0"/>
        </w:rPr>
        <w:t xml:space="preserve"> Por outro lado</w:t>
      </w:r>
      <w:r w:rsidR="00A514FA" w:rsidRPr="000E6E4B">
        <w:rPr>
          <w:b w:val="0"/>
          <w:bCs w:val="0"/>
        </w:rPr>
        <w:t>, algumas ações implementadas, na maioria das vezes</w:t>
      </w:r>
      <w:r w:rsidR="0062466E">
        <w:rPr>
          <w:b w:val="0"/>
          <w:bCs w:val="0"/>
        </w:rPr>
        <w:t>,</w:t>
      </w:r>
      <w:r w:rsidR="00A514FA" w:rsidRPr="000E6E4B">
        <w:rPr>
          <w:b w:val="0"/>
          <w:bCs w:val="0"/>
        </w:rPr>
        <w:t xml:space="preserve"> apenas pela imposição</w:t>
      </w:r>
      <w:r>
        <w:rPr>
          <w:b w:val="0"/>
          <w:bCs w:val="0"/>
        </w:rPr>
        <w:t xml:space="preserve"> da lei</w:t>
      </w:r>
      <w:r w:rsidR="00A514FA" w:rsidRPr="000E6E4B">
        <w:rPr>
          <w:b w:val="0"/>
          <w:bCs w:val="0"/>
        </w:rPr>
        <w:t xml:space="preserve">, como eleições para gestores das escolas, criação de colegiados e conselhos, </w:t>
      </w:r>
      <w:r w:rsidR="0062466E">
        <w:rPr>
          <w:b w:val="0"/>
          <w:bCs w:val="0"/>
        </w:rPr>
        <w:t>organizações</w:t>
      </w:r>
      <w:r w:rsidR="00A514FA" w:rsidRPr="000E6E4B">
        <w:rPr>
          <w:b w:val="0"/>
          <w:bCs w:val="0"/>
        </w:rPr>
        <w:t xml:space="preserve"> estudanti</w:t>
      </w:r>
      <w:r w:rsidR="0062466E">
        <w:rPr>
          <w:b w:val="0"/>
          <w:bCs w:val="0"/>
        </w:rPr>
        <w:t>s</w:t>
      </w:r>
      <w:r w:rsidR="00065EFD">
        <w:rPr>
          <w:b w:val="0"/>
          <w:bCs w:val="0"/>
        </w:rPr>
        <w:t xml:space="preserve">, </w:t>
      </w:r>
      <w:r w:rsidR="00A514FA" w:rsidRPr="000E6E4B">
        <w:rPr>
          <w:b w:val="0"/>
          <w:bCs w:val="0"/>
        </w:rPr>
        <w:t>t</w:t>
      </w:r>
      <w:r w:rsidR="0062466E">
        <w:rPr>
          <w:b w:val="0"/>
          <w:bCs w:val="0"/>
        </w:rPr>
        <w:t>ê</w:t>
      </w:r>
      <w:r w:rsidR="00A514FA" w:rsidRPr="000E6E4B">
        <w:rPr>
          <w:b w:val="0"/>
          <w:bCs w:val="0"/>
        </w:rPr>
        <w:t>m s</w:t>
      </w:r>
      <w:r w:rsidR="00065EFD">
        <w:rPr>
          <w:b w:val="0"/>
          <w:bCs w:val="0"/>
        </w:rPr>
        <w:t xml:space="preserve">ido </w:t>
      </w:r>
      <w:r w:rsidR="00A514FA" w:rsidRPr="000E6E4B">
        <w:rPr>
          <w:b w:val="0"/>
          <w:bCs w:val="0"/>
        </w:rPr>
        <w:t>passos</w:t>
      </w:r>
      <w:r w:rsidR="00FE15AA">
        <w:rPr>
          <w:b w:val="0"/>
          <w:bCs w:val="0"/>
        </w:rPr>
        <w:t xml:space="preserve"> significativos</w:t>
      </w:r>
      <w:r w:rsidR="00DB65D5">
        <w:rPr>
          <w:b w:val="0"/>
          <w:bCs w:val="0"/>
        </w:rPr>
        <w:t xml:space="preserve"> </w:t>
      </w:r>
      <w:r w:rsidR="00A514FA" w:rsidRPr="000E6E4B">
        <w:rPr>
          <w:b w:val="0"/>
          <w:bCs w:val="0"/>
        </w:rPr>
        <w:t>para o estabelecimento de uma escola democrática. Contudo, sendo a escola a instituição responsável pela transmissão da cultura da sociedade da qual faz parte, deve criar em seu interior, condições efetivas que possibilitem aos seus membros</w:t>
      </w:r>
      <w:r w:rsidR="00FE15AA">
        <w:rPr>
          <w:b w:val="0"/>
          <w:bCs w:val="0"/>
        </w:rPr>
        <w:t>,</w:t>
      </w:r>
      <w:r w:rsidR="00A514FA" w:rsidRPr="000E6E4B">
        <w:rPr>
          <w:b w:val="0"/>
          <w:bCs w:val="0"/>
        </w:rPr>
        <w:t xml:space="preserve"> vivenciar experiências d</w:t>
      </w:r>
      <w:r w:rsidR="00FE15AA">
        <w:rPr>
          <w:b w:val="0"/>
          <w:bCs w:val="0"/>
        </w:rPr>
        <w:t xml:space="preserve">e participação e </w:t>
      </w:r>
      <w:r w:rsidR="00A514FA" w:rsidRPr="000E6E4B">
        <w:rPr>
          <w:b w:val="0"/>
          <w:bCs w:val="0"/>
        </w:rPr>
        <w:t>o modelo democrático instaurado na sociedade brasileira.</w:t>
      </w:r>
    </w:p>
    <w:p w:rsidR="00A514FA" w:rsidRPr="000E6E4B" w:rsidRDefault="0062466E" w:rsidP="00065EFD">
      <w:pPr>
        <w:pStyle w:val="Ttulo"/>
        <w:spacing w:line="360" w:lineRule="auto"/>
        <w:ind w:firstLine="902"/>
        <w:jc w:val="both"/>
        <w:rPr>
          <w:b w:val="0"/>
          <w:bCs w:val="0"/>
        </w:rPr>
      </w:pPr>
      <w:r>
        <w:rPr>
          <w:b w:val="0"/>
          <w:bCs w:val="0"/>
        </w:rPr>
        <w:t xml:space="preserve">Assim, para atender </w:t>
      </w:r>
      <w:r w:rsidR="00A514FA" w:rsidRPr="000E6E4B">
        <w:rPr>
          <w:b w:val="0"/>
          <w:bCs w:val="0"/>
        </w:rPr>
        <w:t xml:space="preserve">esta </w:t>
      </w:r>
      <w:r>
        <w:rPr>
          <w:b w:val="0"/>
          <w:bCs w:val="0"/>
        </w:rPr>
        <w:t>demanda</w:t>
      </w:r>
      <w:r w:rsidR="00065EFD">
        <w:rPr>
          <w:b w:val="0"/>
          <w:bCs w:val="0"/>
        </w:rPr>
        <w:t xml:space="preserve">, é fundamental o </w:t>
      </w:r>
      <w:r w:rsidR="00A514FA" w:rsidRPr="000E6E4B">
        <w:rPr>
          <w:b w:val="0"/>
          <w:bCs w:val="0"/>
        </w:rPr>
        <w:t>Projeto Político</w:t>
      </w:r>
      <w:r w:rsidR="00065EFD">
        <w:rPr>
          <w:b w:val="0"/>
          <w:bCs w:val="0"/>
        </w:rPr>
        <w:t>-</w:t>
      </w:r>
      <w:r w:rsidR="00A514FA" w:rsidRPr="000E6E4B">
        <w:rPr>
          <w:b w:val="0"/>
          <w:bCs w:val="0"/>
        </w:rPr>
        <w:t>Ped</w:t>
      </w:r>
      <w:r>
        <w:rPr>
          <w:b w:val="0"/>
          <w:bCs w:val="0"/>
        </w:rPr>
        <w:t>agógico, percebido enquanto um</w:t>
      </w:r>
      <w:r w:rsidR="00A514FA" w:rsidRPr="000E6E4B">
        <w:rPr>
          <w:b w:val="0"/>
          <w:bCs w:val="0"/>
        </w:rPr>
        <w:t xml:space="preserve"> instrumento de gestão democrática,</w:t>
      </w:r>
      <w:r>
        <w:rPr>
          <w:b w:val="0"/>
          <w:bCs w:val="0"/>
        </w:rPr>
        <w:t xml:space="preserve"> por</w:t>
      </w:r>
      <w:r w:rsidR="00A514FA" w:rsidRPr="000E6E4B">
        <w:rPr>
          <w:b w:val="0"/>
          <w:bCs w:val="0"/>
        </w:rPr>
        <w:t xml:space="preserve"> se trata</w:t>
      </w:r>
      <w:r>
        <w:rPr>
          <w:b w:val="0"/>
          <w:bCs w:val="0"/>
        </w:rPr>
        <w:t>r</w:t>
      </w:r>
      <w:r w:rsidR="00A514FA" w:rsidRPr="000E6E4B">
        <w:rPr>
          <w:b w:val="0"/>
          <w:bCs w:val="0"/>
        </w:rPr>
        <w:t xml:space="preserve"> de um documento vivo, que desde a sua construção até o processo avaliativo, sugere o envolvimento e engajamento de todos os segmentos da comunidade </w:t>
      </w:r>
      <w:r>
        <w:rPr>
          <w:b w:val="0"/>
          <w:bCs w:val="0"/>
        </w:rPr>
        <w:t>escolar num constante</w:t>
      </w:r>
      <w:r w:rsidR="00A514FA" w:rsidRPr="000E6E4B">
        <w:rPr>
          <w:b w:val="0"/>
          <w:bCs w:val="0"/>
        </w:rPr>
        <w:t xml:space="preserve"> movimento de reflexão-ação-reflexão da prática e </w:t>
      </w:r>
      <w:r>
        <w:rPr>
          <w:b w:val="0"/>
          <w:bCs w:val="0"/>
        </w:rPr>
        <w:t xml:space="preserve">das </w:t>
      </w:r>
      <w:r w:rsidR="00A514FA" w:rsidRPr="000E6E4B">
        <w:rPr>
          <w:b w:val="0"/>
          <w:bCs w:val="0"/>
        </w:rPr>
        <w:t xml:space="preserve">vivências políticas e pedagógicas no interior da escola. </w:t>
      </w:r>
    </w:p>
    <w:p w:rsidR="00AB39D8" w:rsidRDefault="00A514FA" w:rsidP="00AB39D8">
      <w:pPr>
        <w:pStyle w:val="Ttulo"/>
        <w:spacing w:line="360" w:lineRule="auto"/>
        <w:ind w:firstLine="708"/>
        <w:jc w:val="both"/>
        <w:rPr>
          <w:b w:val="0"/>
          <w:sz w:val="22"/>
          <w:szCs w:val="22"/>
        </w:rPr>
      </w:pPr>
      <w:r w:rsidRPr="000E6E4B">
        <w:rPr>
          <w:b w:val="0"/>
          <w:bCs w:val="0"/>
        </w:rPr>
        <w:t>O Proje</w:t>
      </w:r>
      <w:r w:rsidR="001A5BCE">
        <w:rPr>
          <w:b w:val="0"/>
          <w:bCs w:val="0"/>
        </w:rPr>
        <w:t>to Político Pedagógico</w:t>
      </w:r>
      <w:r w:rsidR="00FB0219">
        <w:rPr>
          <w:b w:val="0"/>
          <w:bCs w:val="0"/>
        </w:rPr>
        <w:t xml:space="preserve"> </w:t>
      </w:r>
      <w:r w:rsidRPr="000E6E4B">
        <w:rPr>
          <w:b w:val="0"/>
          <w:bCs w:val="0"/>
        </w:rPr>
        <w:t>precisa externar claramente a sua verdadeira identidade e cultura. Ao ser construído col</w:t>
      </w:r>
      <w:r w:rsidR="0094441B">
        <w:rPr>
          <w:b w:val="0"/>
          <w:bCs w:val="0"/>
        </w:rPr>
        <w:t>etivamente conferi</w:t>
      </w:r>
      <w:r w:rsidRPr="000E6E4B">
        <w:rPr>
          <w:b w:val="0"/>
          <w:bCs w:val="0"/>
        </w:rPr>
        <w:t xml:space="preserve"> amplitude e sentido à prática pedagógica. Justamente por esta razão, as forças desse contexto devem se correla</w:t>
      </w:r>
      <w:r w:rsidR="0094441B">
        <w:rPr>
          <w:b w:val="0"/>
          <w:bCs w:val="0"/>
        </w:rPr>
        <w:t>cionar nos momentos de</w:t>
      </w:r>
      <w:r w:rsidRPr="000E6E4B">
        <w:rPr>
          <w:b w:val="0"/>
          <w:bCs w:val="0"/>
        </w:rPr>
        <w:t xml:space="preserve"> planejamento das metas a serem alcançadas, bem como das ações a serem executadas na e pela comunidade escolar. Dessa forma, </w:t>
      </w:r>
      <w:r w:rsidR="006F14FF">
        <w:rPr>
          <w:b w:val="0"/>
          <w:bCs w:val="0"/>
        </w:rPr>
        <w:t xml:space="preserve">o presente trabalho objetiva </w:t>
      </w:r>
      <w:r w:rsidR="006F14FF">
        <w:rPr>
          <w:b w:val="0"/>
          <w:sz w:val="22"/>
          <w:szCs w:val="22"/>
        </w:rPr>
        <w:t xml:space="preserve">discutir os desafios da </w:t>
      </w:r>
    </w:p>
    <w:p w:rsidR="00FD6060" w:rsidRPr="00AB39D8" w:rsidRDefault="006F14FF" w:rsidP="00AB39D8">
      <w:pPr>
        <w:pStyle w:val="Ttulo"/>
        <w:spacing w:line="360" w:lineRule="auto"/>
        <w:jc w:val="both"/>
        <w:rPr>
          <w:b w:val="0"/>
          <w:sz w:val="22"/>
          <w:szCs w:val="22"/>
        </w:rPr>
      </w:pPr>
      <w:r>
        <w:rPr>
          <w:b w:val="0"/>
          <w:sz w:val="22"/>
          <w:szCs w:val="22"/>
        </w:rPr>
        <w:lastRenderedPageBreak/>
        <w:t>gestão democrática na escola e analisar os</w:t>
      </w:r>
      <w:r w:rsidRPr="009B5977">
        <w:rPr>
          <w:b w:val="0"/>
          <w:sz w:val="22"/>
          <w:szCs w:val="22"/>
        </w:rPr>
        <w:t xml:space="preserve"> espaços e mecanismos de participação</w:t>
      </w:r>
      <w:r w:rsidR="00065EFD">
        <w:rPr>
          <w:b w:val="0"/>
          <w:sz w:val="22"/>
          <w:szCs w:val="22"/>
        </w:rPr>
        <w:t>,</w:t>
      </w:r>
      <w:r w:rsidR="001A5BCE">
        <w:rPr>
          <w:b w:val="0"/>
          <w:sz w:val="22"/>
          <w:szCs w:val="22"/>
        </w:rPr>
        <w:t xml:space="preserve"> </w:t>
      </w:r>
      <w:r>
        <w:rPr>
          <w:b w:val="0"/>
          <w:sz w:val="22"/>
          <w:szCs w:val="22"/>
        </w:rPr>
        <w:t xml:space="preserve">destacando </w:t>
      </w:r>
      <w:r w:rsidRPr="009B5977">
        <w:rPr>
          <w:b w:val="0"/>
          <w:sz w:val="22"/>
          <w:szCs w:val="22"/>
        </w:rPr>
        <w:t>a função e relevância do PPP</w:t>
      </w:r>
      <w:r>
        <w:rPr>
          <w:b w:val="0"/>
          <w:bCs w:val="0"/>
        </w:rPr>
        <w:t xml:space="preserve"> neste processo.</w:t>
      </w:r>
      <w:r w:rsidR="001A5BCE">
        <w:rPr>
          <w:b w:val="0"/>
          <w:bCs w:val="0"/>
        </w:rPr>
        <w:t xml:space="preserve"> </w:t>
      </w:r>
      <w:r w:rsidRPr="009B5977">
        <w:rPr>
          <w:b w:val="0"/>
          <w:sz w:val="22"/>
          <w:szCs w:val="22"/>
        </w:rPr>
        <w:t>Para tanto, fez-se</w:t>
      </w:r>
      <w:r w:rsidR="007E3B14">
        <w:rPr>
          <w:b w:val="0"/>
          <w:sz w:val="22"/>
          <w:szCs w:val="22"/>
        </w:rPr>
        <w:t xml:space="preserve"> levantamento bibliográfico d</w:t>
      </w:r>
      <w:r w:rsidR="007E3B14" w:rsidRPr="009B5977">
        <w:rPr>
          <w:b w:val="0"/>
          <w:sz w:val="22"/>
          <w:szCs w:val="22"/>
        </w:rPr>
        <w:t xml:space="preserve">e </w:t>
      </w:r>
      <w:r w:rsidR="00065EFD">
        <w:rPr>
          <w:b w:val="0"/>
          <w:sz w:val="22"/>
          <w:szCs w:val="22"/>
        </w:rPr>
        <w:t xml:space="preserve">estudos sobre a temática. </w:t>
      </w:r>
    </w:p>
    <w:p w:rsidR="00AB39D8" w:rsidRDefault="00AB39D8" w:rsidP="00065EFD">
      <w:pPr>
        <w:ind w:firstLine="0"/>
        <w:rPr>
          <w:rFonts w:cs="Times New Roman"/>
          <w:b/>
          <w:szCs w:val="24"/>
        </w:rPr>
      </w:pPr>
    </w:p>
    <w:p w:rsidR="00A514FA" w:rsidRDefault="00A514FA" w:rsidP="00065EFD">
      <w:pPr>
        <w:ind w:firstLine="0"/>
        <w:rPr>
          <w:rFonts w:cs="Times New Roman"/>
          <w:b/>
          <w:szCs w:val="24"/>
        </w:rPr>
      </w:pPr>
      <w:r w:rsidRPr="00065EFD">
        <w:rPr>
          <w:rFonts w:cs="Times New Roman"/>
          <w:b/>
          <w:szCs w:val="24"/>
        </w:rPr>
        <w:t xml:space="preserve">Gestão democrática na escola: </w:t>
      </w:r>
      <w:r w:rsidR="00065EFD">
        <w:rPr>
          <w:rFonts w:cs="Times New Roman"/>
          <w:b/>
          <w:szCs w:val="24"/>
        </w:rPr>
        <w:t>i</w:t>
      </w:r>
      <w:r w:rsidRPr="00065EFD">
        <w:rPr>
          <w:rFonts w:cs="Times New Roman"/>
          <w:b/>
          <w:szCs w:val="24"/>
        </w:rPr>
        <w:t>mportância e desafios</w:t>
      </w:r>
    </w:p>
    <w:p w:rsidR="001A5BCE" w:rsidRPr="00065EFD" w:rsidRDefault="001A5BCE" w:rsidP="00065EFD">
      <w:pPr>
        <w:ind w:firstLine="0"/>
        <w:rPr>
          <w:rFonts w:cs="Times New Roman"/>
          <w:b/>
          <w:szCs w:val="24"/>
        </w:rPr>
      </w:pPr>
    </w:p>
    <w:p w:rsidR="00A514FA" w:rsidRPr="000E6E4B" w:rsidRDefault="00A514FA" w:rsidP="000E6E4B">
      <w:pPr>
        <w:pStyle w:val="Subttulo"/>
        <w:tabs>
          <w:tab w:val="left" w:pos="851"/>
        </w:tabs>
        <w:jc w:val="both"/>
        <w:rPr>
          <w:b w:val="0"/>
        </w:rPr>
      </w:pPr>
      <w:r w:rsidRPr="000E6E4B">
        <w:rPr>
          <w:b w:val="0"/>
        </w:rPr>
        <w:tab/>
        <w:t xml:space="preserve">A sociedade contemporânea, cujas políticas governamentais têm como pano de fundo pressupostos neoliberais, vivencia intensas mudanças de ordem </w:t>
      </w:r>
      <w:r w:rsidR="00FB0219" w:rsidRPr="000E6E4B">
        <w:rPr>
          <w:b w:val="0"/>
        </w:rPr>
        <w:t xml:space="preserve">econômica, </w:t>
      </w:r>
      <w:r w:rsidRPr="000E6E4B">
        <w:rPr>
          <w:b w:val="0"/>
        </w:rPr>
        <w:t xml:space="preserve">política e sociais. Esse contexto sinaliza a necessidade e urgência de se pensar em novos paradigmas e estratégias </w:t>
      </w:r>
      <w:r w:rsidR="00FB0219" w:rsidRPr="000E6E4B">
        <w:rPr>
          <w:b w:val="0"/>
        </w:rPr>
        <w:t xml:space="preserve">educacionais, </w:t>
      </w:r>
      <w:r w:rsidRPr="000E6E4B">
        <w:rPr>
          <w:b w:val="0"/>
        </w:rPr>
        <w:t>que dê conta de</w:t>
      </w:r>
      <w:r w:rsidR="00FB0219" w:rsidRPr="000E6E4B">
        <w:rPr>
          <w:b w:val="0"/>
        </w:rPr>
        <w:t xml:space="preserve"> </w:t>
      </w:r>
      <w:r w:rsidRPr="000E6E4B">
        <w:rPr>
          <w:b w:val="0"/>
        </w:rPr>
        <w:t>forma</w:t>
      </w:r>
      <w:r w:rsidR="00FD6060">
        <w:rPr>
          <w:b w:val="0"/>
        </w:rPr>
        <w:t>r</w:t>
      </w:r>
      <w:r w:rsidRPr="000E6E4B">
        <w:rPr>
          <w:b w:val="0"/>
        </w:rPr>
        <w:t xml:space="preserve"> agentes </w:t>
      </w:r>
      <w:r w:rsidR="00FB0219" w:rsidRPr="000E6E4B">
        <w:rPr>
          <w:b w:val="0"/>
        </w:rPr>
        <w:t xml:space="preserve">atuantes, </w:t>
      </w:r>
      <w:r w:rsidRPr="000E6E4B">
        <w:rPr>
          <w:b w:val="0"/>
        </w:rPr>
        <w:t>envolvidos no processo de transformação dessa realidade social.</w:t>
      </w:r>
    </w:p>
    <w:p w:rsidR="00A514FA" w:rsidRPr="000E6E4B" w:rsidRDefault="00A514FA" w:rsidP="000E6E4B">
      <w:pPr>
        <w:pStyle w:val="Subttulo"/>
        <w:ind w:firstLine="708"/>
        <w:jc w:val="both"/>
        <w:rPr>
          <w:b w:val="0"/>
        </w:rPr>
      </w:pPr>
      <w:r w:rsidRPr="000E6E4B">
        <w:rPr>
          <w:b w:val="0"/>
        </w:rPr>
        <w:t>Diante disso, faz-se necessário que a escola repense su</w:t>
      </w:r>
      <w:r w:rsidR="00FD6060">
        <w:rPr>
          <w:b w:val="0"/>
        </w:rPr>
        <w:t xml:space="preserve">as práticas e função social e desta forma, </w:t>
      </w:r>
      <w:r w:rsidRPr="000E6E4B">
        <w:rPr>
          <w:b w:val="0"/>
        </w:rPr>
        <w:t>defin</w:t>
      </w:r>
      <w:r w:rsidR="00FD6060">
        <w:rPr>
          <w:b w:val="0"/>
        </w:rPr>
        <w:t>a</w:t>
      </w:r>
      <w:r w:rsidRPr="000E6E4B">
        <w:rPr>
          <w:b w:val="0"/>
        </w:rPr>
        <w:t xml:space="preserve"> o tipo de cidadão que deseja </w:t>
      </w:r>
      <w:r w:rsidR="00FD6060">
        <w:rPr>
          <w:b w:val="0"/>
        </w:rPr>
        <w:t>e precisa formar e para isso,</w:t>
      </w:r>
      <w:r w:rsidRPr="000E6E4B">
        <w:rPr>
          <w:b w:val="0"/>
        </w:rPr>
        <w:t xml:space="preserve"> quais princípios deve</w:t>
      </w:r>
      <w:r w:rsidR="00FD6060">
        <w:rPr>
          <w:b w:val="0"/>
        </w:rPr>
        <w:t>m</w:t>
      </w:r>
      <w:r w:rsidRPr="000E6E4B">
        <w:rPr>
          <w:b w:val="0"/>
        </w:rPr>
        <w:t xml:space="preserve"> nortear sua organização e ações pedagógicas. No entanto, este processo de superação de um modelo educacional difundido historicamente, cujas bases são consolidadas por práticas burocráticas, autoritárias, verticalizadas e excludentes, apresenta desafios que devem ser discutidos e enfrentados no “chão” da escola e assumidos coletivamente.</w:t>
      </w:r>
    </w:p>
    <w:p w:rsidR="00A514FA" w:rsidRPr="000E6E4B" w:rsidRDefault="00A514FA" w:rsidP="000E6E4B">
      <w:pPr>
        <w:pStyle w:val="Subttulo"/>
        <w:ind w:firstLine="708"/>
        <w:jc w:val="both"/>
        <w:rPr>
          <w:b w:val="0"/>
        </w:rPr>
      </w:pPr>
      <w:r w:rsidRPr="000E6E4B">
        <w:rPr>
          <w:b w:val="0"/>
        </w:rPr>
        <w:t>Nesta perspectiva, a ação dos gestores pode assumir um papel imprescindível, pois como afirma Vasconcellos (2002, p. 60)</w:t>
      </w:r>
      <w:r w:rsidR="005B0724">
        <w:rPr>
          <w:b w:val="0"/>
        </w:rPr>
        <w:t>,</w:t>
      </w:r>
      <w:r w:rsidRPr="000E6E4B">
        <w:rPr>
          <w:b w:val="0"/>
        </w:rPr>
        <w:t xml:space="preserve"> a equipe diretiva deve criar condições para que a escola cumpra o seu papel, pois cabe a ela “superar a fragmentação do trabalho, lutar contra as relações autoritárias, que levam a comportamentos passivos, inércia, comodismo, medo de repreensões, afastando do novo”. </w:t>
      </w:r>
    </w:p>
    <w:p w:rsidR="00A514FA" w:rsidRPr="000E6E4B" w:rsidRDefault="00A514FA" w:rsidP="000E6E4B">
      <w:pPr>
        <w:pStyle w:val="Subttulo"/>
        <w:ind w:firstLine="708"/>
        <w:jc w:val="both"/>
        <w:rPr>
          <w:b w:val="0"/>
        </w:rPr>
      </w:pPr>
      <w:r w:rsidRPr="000E6E4B">
        <w:rPr>
          <w:b w:val="0"/>
        </w:rPr>
        <w:t>Vale ressalt</w:t>
      </w:r>
      <w:r w:rsidR="00FD6060">
        <w:rPr>
          <w:b w:val="0"/>
        </w:rPr>
        <w:t>ar que esta superação</w:t>
      </w:r>
      <w:r w:rsidRPr="000E6E4B">
        <w:rPr>
          <w:b w:val="0"/>
        </w:rPr>
        <w:t xml:space="preserve"> deve começar nos sistemas educacionais e perpassar, sobretudo pela escola que deve propiciar em sua rotina e organização experiências democráticas e participativas, bem como novas práticas de gestão do espaço, </w:t>
      </w:r>
      <w:r w:rsidR="00FD6060">
        <w:rPr>
          <w:b w:val="0"/>
        </w:rPr>
        <w:t>das relações</w:t>
      </w:r>
      <w:r w:rsidRPr="000E6E4B">
        <w:rPr>
          <w:b w:val="0"/>
        </w:rPr>
        <w:t xml:space="preserve"> e do ensino. </w:t>
      </w:r>
      <w:r w:rsidR="00FB0219" w:rsidRPr="000E6E4B">
        <w:rPr>
          <w:b w:val="0"/>
        </w:rPr>
        <w:t>A escola ao assumir o seu papel social deve ter como referência uma educaçã</w:t>
      </w:r>
      <w:r w:rsidR="00FB0219">
        <w:rPr>
          <w:b w:val="0"/>
        </w:rPr>
        <w:t>o emancipadora, que possibilite</w:t>
      </w:r>
      <w:r w:rsidR="00FB0219" w:rsidRPr="000E6E4B">
        <w:rPr>
          <w:b w:val="0"/>
        </w:rPr>
        <w:t xml:space="preserve"> a construção e/ou aperfeiço</w:t>
      </w:r>
      <w:r w:rsidR="00FB0219">
        <w:rPr>
          <w:b w:val="0"/>
        </w:rPr>
        <w:t xml:space="preserve">amento de espaços democráticos que forme </w:t>
      </w:r>
      <w:r w:rsidR="00FB0219" w:rsidRPr="000E6E4B">
        <w:rPr>
          <w:b w:val="0"/>
        </w:rPr>
        <w:t>sujeitos</w:t>
      </w:r>
      <w:r w:rsidR="00FB0219">
        <w:rPr>
          <w:b w:val="0"/>
        </w:rPr>
        <w:t xml:space="preserve"> para a autonomia e participação</w:t>
      </w:r>
      <w:r w:rsidR="00FB0219" w:rsidRPr="000E6E4B">
        <w:rPr>
          <w:b w:val="0"/>
        </w:rPr>
        <w:t>.</w:t>
      </w:r>
    </w:p>
    <w:p w:rsidR="00A514FA" w:rsidRPr="000E6E4B" w:rsidRDefault="00A514FA" w:rsidP="000E6E4B">
      <w:pPr>
        <w:pStyle w:val="Subttulo"/>
        <w:ind w:firstLine="708"/>
        <w:jc w:val="both"/>
        <w:rPr>
          <w:b w:val="0"/>
        </w:rPr>
      </w:pPr>
      <w:r w:rsidRPr="000E6E4B">
        <w:rPr>
          <w:b w:val="0"/>
        </w:rPr>
        <w:t xml:space="preserve">Entretanto, o modelo de “conhecimento” que ainda impera na escola, marcado pela fragmentação, memorização e sem nenhuma contextualização não tem dado conta de instrumentalizar o aluno a entender, intervir e transformar a sua realidade. Sabe-se que “cabe </w:t>
      </w:r>
      <w:r w:rsidR="005B0724">
        <w:rPr>
          <w:b w:val="0"/>
        </w:rPr>
        <w:t>à</w:t>
      </w:r>
      <w:r w:rsidRPr="000E6E4B">
        <w:rPr>
          <w:b w:val="0"/>
        </w:rPr>
        <w:t xml:space="preserve"> escola contribuir para as mudanças que julga necessário fazer na sociedade, através das mãos do cidadão que deseja formar” (SALMASO; </w:t>
      </w:r>
      <w:r w:rsidRPr="000E6E4B">
        <w:rPr>
          <w:b w:val="0"/>
          <w:bCs/>
        </w:rPr>
        <w:t xml:space="preserve">FERMI, </w:t>
      </w:r>
      <w:r w:rsidR="00FB0219" w:rsidRPr="000E6E4B">
        <w:rPr>
          <w:b w:val="0"/>
          <w:bCs/>
        </w:rPr>
        <w:t xml:space="preserve">2009, </w:t>
      </w:r>
      <w:r w:rsidRPr="000E6E4B">
        <w:rPr>
          <w:b w:val="0"/>
          <w:bCs/>
        </w:rPr>
        <w:t>p.01)</w:t>
      </w:r>
      <w:r w:rsidRPr="000E6E4B">
        <w:rPr>
          <w:b w:val="0"/>
        </w:rPr>
        <w:t xml:space="preserve">. </w:t>
      </w:r>
    </w:p>
    <w:p w:rsidR="001A5BCE" w:rsidRDefault="00A514FA" w:rsidP="005B0724">
      <w:pPr>
        <w:pStyle w:val="Subttulo"/>
        <w:ind w:firstLine="708"/>
        <w:jc w:val="both"/>
        <w:rPr>
          <w:b w:val="0"/>
        </w:rPr>
      </w:pPr>
      <w:r w:rsidRPr="000E6E4B">
        <w:rPr>
          <w:b w:val="0"/>
        </w:rPr>
        <w:lastRenderedPageBreak/>
        <w:t xml:space="preserve">Nesse sentido, a construção coletiva do Projeto Político Pedagógico possibilita </w:t>
      </w:r>
      <w:r w:rsidR="005B0724">
        <w:rPr>
          <w:b w:val="0"/>
        </w:rPr>
        <w:t>à</w:t>
      </w:r>
      <w:r w:rsidRPr="000E6E4B">
        <w:rPr>
          <w:b w:val="0"/>
        </w:rPr>
        <w:t xml:space="preserve"> escola definir o tipo de sujeito que precisa formar e para isto, que modelo de educação deve </w:t>
      </w:r>
      <w:r w:rsidR="00FB0219">
        <w:rPr>
          <w:b w:val="0"/>
        </w:rPr>
        <w:t>e</w:t>
      </w:r>
      <w:r w:rsidR="00FB0219" w:rsidRPr="000E6E4B">
        <w:rPr>
          <w:b w:val="0"/>
        </w:rPr>
        <w:t>fetivar</w:t>
      </w:r>
      <w:r w:rsidR="00FB0219">
        <w:rPr>
          <w:b w:val="0"/>
        </w:rPr>
        <w:t xml:space="preserve">, </w:t>
      </w:r>
      <w:r w:rsidR="005B0724">
        <w:rPr>
          <w:b w:val="0"/>
        </w:rPr>
        <w:t>na</w:t>
      </w:r>
      <w:r w:rsidRPr="000E6E4B">
        <w:rPr>
          <w:b w:val="0"/>
        </w:rPr>
        <w:t xml:space="preserve"> medida</w:t>
      </w:r>
      <w:r w:rsidR="005B0724">
        <w:rPr>
          <w:b w:val="0"/>
        </w:rPr>
        <w:t xml:space="preserve"> em</w:t>
      </w:r>
      <w:r w:rsidRPr="000E6E4B">
        <w:rPr>
          <w:b w:val="0"/>
        </w:rPr>
        <w:t xml:space="preserve"> que toma consciência dos diversos problemas que perpassam sua realidade, o que levará toda a comunidade escolar a traçar metas e ações a serem ex</w:t>
      </w:r>
      <w:r w:rsidR="00056B6F">
        <w:rPr>
          <w:b w:val="0"/>
        </w:rPr>
        <w:t xml:space="preserve">ecutadas e </w:t>
      </w:r>
    </w:p>
    <w:p w:rsidR="00A514FA" w:rsidRPr="000E6E4B" w:rsidRDefault="00056B6F" w:rsidP="001A5BCE">
      <w:pPr>
        <w:pStyle w:val="Subttulo"/>
        <w:jc w:val="both"/>
        <w:rPr>
          <w:b w:val="0"/>
        </w:rPr>
      </w:pPr>
      <w:r>
        <w:rPr>
          <w:b w:val="0"/>
        </w:rPr>
        <w:t>perseguidas por todos</w:t>
      </w:r>
      <w:r w:rsidR="00A514FA" w:rsidRPr="000E6E4B">
        <w:rPr>
          <w:b w:val="0"/>
        </w:rPr>
        <w:t xml:space="preserve">, </w:t>
      </w:r>
      <w:r>
        <w:rPr>
          <w:b w:val="0"/>
        </w:rPr>
        <w:t>considerando que</w:t>
      </w:r>
      <w:r w:rsidR="00A514FA" w:rsidRPr="000E6E4B">
        <w:rPr>
          <w:b w:val="0"/>
        </w:rPr>
        <w:t xml:space="preserve"> este documento sinaliza possibilidades para implementação de uma gestão democrática por meio de ações de caráter coletivo e participativo, viabilizados desde a sua construção e se configura enquanto caminho para vivencia e efetivação de uma escola cidadã. </w:t>
      </w:r>
    </w:p>
    <w:p w:rsidR="00A514FA" w:rsidRPr="000E6E4B" w:rsidRDefault="00A514FA" w:rsidP="000E6E4B">
      <w:pPr>
        <w:pStyle w:val="Subttulo"/>
        <w:ind w:firstLine="709"/>
        <w:jc w:val="both"/>
        <w:rPr>
          <w:b w:val="0"/>
          <w:color w:val="FF0000"/>
        </w:rPr>
      </w:pPr>
      <w:r w:rsidRPr="000E6E4B">
        <w:rPr>
          <w:b w:val="0"/>
        </w:rPr>
        <w:t>Portanto, como assinala Vasconcellos (2002), a equipe gestora que atua numa perspectiva democrática prioriza e articula um projeto coletivo que norteará o funcionamento da escola e esta é, sem dúvida, a grande tarefa do gestor escolar.</w:t>
      </w:r>
    </w:p>
    <w:p w:rsidR="00A514FA" w:rsidRPr="000E6E4B" w:rsidRDefault="00A514FA" w:rsidP="000E6E4B">
      <w:pPr>
        <w:rPr>
          <w:rFonts w:cs="Times New Roman"/>
          <w:szCs w:val="24"/>
        </w:rPr>
      </w:pPr>
      <w:r w:rsidRPr="000E6E4B">
        <w:rPr>
          <w:rFonts w:cs="Times New Roman"/>
          <w:szCs w:val="24"/>
        </w:rPr>
        <w:t>Contudo, sabe-se que promover a articulação e envolvimento das pessoas no processo de gestão escolar é um desafio, tendo em vista a complexidade de se efetivar os princípios da gestão democrática, na perspectiva do exercício da cidadania pelos diversos atores envolvidos no contexto escolar. Liderar conflitos, incentivar pessoas que atuam simultaneamente num espaço predominantemente marcado por interações interpessoais, construir consensos, formar lideranças, desenvolver e mobilizar equipes em torno do trabalho e dos problemas da escola requer do gestor além da competência té</w:t>
      </w:r>
      <w:r w:rsidR="00897FC4">
        <w:rPr>
          <w:rFonts w:cs="Times New Roman"/>
          <w:szCs w:val="24"/>
        </w:rPr>
        <w:t>cnica a competência humana</w:t>
      </w:r>
      <w:r w:rsidRPr="000E6E4B">
        <w:rPr>
          <w:rFonts w:cs="Times New Roman"/>
          <w:szCs w:val="24"/>
        </w:rPr>
        <w:t>.</w:t>
      </w:r>
    </w:p>
    <w:p w:rsidR="00897FC4" w:rsidRPr="000E6E4B" w:rsidRDefault="00A514FA" w:rsidP="005B0724">
      <w:pPr>
        <w:rPr>
          <w:rFonts w:cs="Times New Roman"/>
          <w:color w:val="000000"/>
          <w:szCs w:val="24"/>
        </w:rPr>
      </w:pPr>
      <w:r w:rsidRPr="000E6E4B">
        <w:rPr>
          <w:rFonts w:cs="Times New Roman"/>
          <w:szCs w:val="24"/>
        </w:rPr>
        <w:t xml:space="preserve">A gestão democrática é entendida enquanto um processo de participação ainda em construção, que juntamente com os princípios de liberdade, pluralismo e qualidade deve nortear o ensino público no país. Tais princípios foram normatizados </w:t>
      </w:r>
      <w:r w:rsidR="005B0724">
        <w:rPr>
          <w:rFonts w:cs="Times New Roman"/>
          <w:szCs w:val="24"/>
        </w:rPr>
        <w:t>no artigo 206 da C</w:t>
      </w:r>
      <w:r w:rsidRPr="000E6E4B">
        <w:rPr>
          <w:rFonts w:cs="Times New Roman"/>
          <w:szCs w:val="24"/>
        </w:rPr>
        <w:t>onstituição Federal do Brasil</w:t>
      </w:r>
      <w:r w:rsidR="005B0724">
        <w:rPr>
          <w:rFonts w:cs="Times New Roman"/>
          <w:szCs w:val="24"/>
        </w:rPr>
        <w:t xml:space="preserve"> e no inciso VIII do artigo 3o. da Lei 9394/96.  </w:t>
      </w:r>
    </w:p>
    <w:p w:rsidR="00A514FA" w:rsidRPr="000E6E4B" w:rsidRDefault="00A514FA" w:rsidP="000E6E4B">
      <w:pPr>
        <w:rPr>
          <w:rFonts w:cs="Times New Roman"/>
          <w:szCs w:val="24"/>
        </w:rPr>
      </w:pPr>
      <w:r w:rsidRPr="000E6E4B">
        <w:rPr>
          <w:rFonts w:cs="Times New Roman"/>
          <w:szCs w:val="24"/>
        </w:rPr>
        <w:t>Apesar de norma</w:t>
      </w:r>
      <w:r w:rsidR="00897FC4">
        <w:rPr>
          <w:rFonts w:cs="Times New Roman"/>
          <w:szCs w:val="24"/>
        </w:rPr>
        <w:t>tizada na Carta Magna</w:t>
      </w:r>
      <w:r w:rsidR="005B0724">
        <w:rPr>
          <w:rFonts w:cs="Times New Roman"/>
          <w:szCs w:val="24"/>
        </w:rPr>
        <w:t>,</w:t>
      </w:r>
      <w:r w:rsidRPr="000E6E4B">
        <w:rPr>
          <w:rFonts w:cs="Times New Roman"/>
          <w:szCs w:val="24"/>
        </w:rPr>
        <w:t xml:space="preserve"> ainda é notório os desafios para a efetivação da gestão democrática, o que pode ser explicado pelas bases da formação política e educacional do Brasil. Sabe-se que o país viveu longos e alternados períodos de ditadura, ora marcado por processos escravistas e ditatoriais explícitos, ora por supostos regimes populistas, cujas marcas ainda não foram superadas</w:t>
      </w:r>
      <w:r w:rsidR="00897FC4">
        <w:rPr>
          <w:rFonts w:cs="Times New Roman"/>
          <w:szCs w:val="24"/>
        </w:rPr>
        <w:t xml:space="preserve"> em apenas </w:t>
      </w:r>
      <w:r w:rsidR="005B0724">
        <w:rPr>
          <w:rFonts w:cs="Times New Roman"/>
          <w:szCs w:val="24"/>
        </w:rPr>
        <w:t>três</w:t>
      </w:r>
      <w:r w:rsidRPr="000E6E4B">
        <w:rPr>
          <w:rFonts w:cs="Times New Roman"/>
          <w:szCs w:val="24"/>
        </w:rPr>
        <w:t xml:space="preserve"> décadas de democracia.   </w:t>
      </w:r>
    </w:p>
    <w:p w:rsidR="00AB39D8" w:rsidRDefault="00A514FA" w:rsidP="000E6E4B">
      <w:pPr>
        <w:ind w:firstLine="708"/>
        <w:rPr>
          <w:rFonts w:cs="Times New Roman"/>
          <w:szCs w:val="24"/>
        </w:rPr>
      </w:pPr>
      <w:r w:rsidRPr="000E6E4B">
        <w:rPr>
          <w:rFonts w:cs="Times New Roman"/>
          <w:szCs w:val="24"/>
        </w:rPr>
        <w:t>Portanto, o caminho para essa superação passa pela</w:t>
      </w:r>
      <w:r w:rsidR="00897FC4">
        <w:rPr>
          <w:rFonts w:cs="Times New Roman"/>
          <w:szCs w:val="24"/>
        </w:rPr>
        <w:t xml:space="preserve"> efetiva</w:t>
      </w:r>
      <w:r w:rsidRPr="000E6E4B">
        <w:rPr>
          <w:rFonts w:cs="Times New Roman"/>
          <w:szCs w:val="24"/>
        </w:rPr>
        <w:t xml:space="preserve">ção de experiências de democracia </w:t>
      </w:r>
      <w:r w:rsidR="005B0724">
        <w:rPr>
          <w:rFonts w:cs="Times New Roman"/>
          <w:szCs w:val="24"/>
        </w:rPr>
        <w:t xml:space="preserve">no </w:t>
      </w:r>
      <w:r w:rsidRPr="000E6E4B">
        <w:rPr>
          <w:rFonts w:cs="Times New Roman"/>
          <w:szCs w:val="24"/>
        </w:rPr>
        <w:t xml:space="preserve">“chão” da escola, princípio e dever de todos os educadores que devem assumir o desafio de colocar em prática diretrizesnorteadoras de uma educação libertadora, a começar pela efetivação da </w:t>
      </w:r>
      <w:r w:rsidR="00897FC4">
        <w:rPr>
          <w:rFonts w:cs="Times New Roman"/>
          <w:szCs w:val="24"/>
        </w:rPr>
        <w:t xml:space="preserve">gestão democrática, importante </w:t>
      </w:r>
      <w:r w:rsidRPr="000E6E4B">
        <w:rPr>
          <w:rFonts w:cs="Times New Roman"/>
          <w:szCs w:val="24"/>
        </w:rPr>
        <w:t xml:space="preserve">caminho para assegurar a qualidade da educação, pois “a gestão democrática do ensino público procura assegurar além de participação da comunidade, igualdade de condições de acesso e permanência, </w:t>
      </w:r>
      <w:r w:rsidR="00AB39D8">
        <w:rPr>
          <w:rFonts w:cs="Times New Roman"/>
          <w:szCs w:val="24"/>
        </w:rPr>
        <w:t xml:space="preserve">o pluralismo </w:t>
      </w:r>
    </w:p>
    <w:p w:rsidR="00AB39D8" w:rsidRDefault="00AB39D8" w:rsidP="000E6E4B">
      <w:pPr>
        <w:ind w:firstLine="708"/>
        <w:rPr>
          <w:rFonts w:cs="Times New Roman"/>
          <w:szCs w:val="24"/>
        </w:rPr>
      </w:pPr>
    </w:p>
    <w:p w:rsidR="00A514FA" w:rsidRPr="000E6E4B" w:rsidRDefault="00AB39D8" w:rsidP="00AB39D8">
      <w:pPr>
        <w:ind w:firstLine="0"/>
        <w:rPr>
          <w:rFonts w:cs="Times New Roman"/>
          <w:szCs w:val="24"/>
        </w:rPr>
      </w:pPr>
      <w:r>
        <w:rPr>
          <w:rFonts w:cs="Times New Roman"/>
          <w:szCs w:val="24"/>
        </w:rPr>
        <w:lastRenderedPageBreak/>
        <w:t>de  i</w:t>
      </w:r>
      <w:r w:rsidR="00A514FA" w:rsidRPr="000E6E4B">
        <w:rPr>
          <w:rFonts w:cs="Times New Roman"/>
          <w:szCs w:val="24"/>
        </w:rPr>
        <w:t>d</w:t>
      </w:r>
      <w:r w:rsidR="005B0724">
        <w:rPr>
          <w:rFonts w:cs="Times New Roman"/>
          <w:szCs w:val="24"/>
        </w:rPr>
        <w:t>e</w:t>
      </w:r>
      <w:r w:rsidR="00A514FA" w:rsidRPr="000E6E4B">
        <w:rPr>
          <w:rFonts w:cs="Times New Roman"/>
          <w:szCs w:val="24"/>
        </w:rPr>
        <w:t>ias e um padrão de qualidade nas escolas” (</w:t>
      </w:r>
      <w:r w:rsidR="00FB0219" w:rsidRPr="000E6E4B">
        <w:rPr>
          <w:rFonts w:cs="Times New Roman"/>
          <w:szCs w:val="24"/>
        </w:rPr>
        <w:t xml:space="preserve">DOURADO; </w:t>
      </w:r>
      <w:r w:rsidR="005B0724" w:rsidRPr="000E6E4B">
        <w:rPr>
          <w:rFonts w:cs="Times New Roman"/>
          <w:szCs w:val="24"/>
        </w:rPr>
        <w:t>DUARTE</w:t>
      </w:r>
      <w:r w:rsidR="00897FC4" w:rsidRPr="000E6E4B">
        <w:rPr>
          <w:rFonts w:cs="Times New Roman"/>
          <w:szCs w:val="24"/>
        </w:rPr>
        <w:t>, 2001</w:t>
      </w:r>
      <w:r w:rsidR="005B0724">
        <w:rPr>
          <w:rFonts w:cs="Times New Roman"/>
          <w:szCs w:val="24"/>
        </w:rPr>
        <w:t>, p.</w:t>
      </w:r>
      <w:r w:rsidR="00897FC4" w:rsidRPr="000E6E4B">
        <w:rPr>
          <w:rFonts w:cs="Times New Roman"/>
          <w:szCs w:val="24"/>
        </w:rPr>
        <w:t xml:space="preserve"> 17)</w:t>
      </w:r>
      <w:r w:rsidR="00897FC4" w:rsidRPr="000E6E4B">
        <w:rPr>
          <w:rFonts w:cs="Times New Roman"/>
          <w:color w:val="000000"/>
          <w:szCs w:val="24"/>
        </w:rPr>
        <w:t>.</w:t>
      </w:r>
    </w:p>
    <w:p w:rsidR="00A514FA" w:rsidRPr="000E6E4B" w:rsidRDefault="00A514FA" w:rsidP="000E6E4B">
      <w:pPr>
        <w:ind w:firstLine="708"/>
        <w:rPr>
          <w:rFonts w:cs="Times New Roman"/>
          <w:szCs w:val="24"/>
        </w:rPr>
      </w:pPr>
      <w:r w:rsidRPr="000E6E4B">
        <w:rPr>
          <w:rFonts w:cs="Times New Roman"/>
          <w:szCs w:val="24"/>
        </w:rPr>
        <w:t xml:space="preserve">Além de se fazer cumprir o dispositivo legal, a necessidade e a importância da gestão democrática do ensino público se justificam, por ser considerada um mecanismo </w:t>
      </w:r>
      <w:r w:rsidR="00FB0219" w:rsidRPr="000E6E4B">
        <w:rPr>
          <w:rFonts w:cs="Times New Roman"/>
          <w:szCs w:val="24"/>
        </w:rPr>
        <w:t>viabiliza dor</w:t>
      </w:r>
      <w:r w:rsidRPr="000E6E4B">
        <w:rPr>
          <w:rFonts w:cs="Times New Roman"/>
          <w:szCs w:val="24"/>
        </w:rPr>
        <w:t xml:space="preserve"> da autonomia e da função política e social da escola enquanto instituição que tem por finalidade a formação para a cidadania.</w:t>
      </w:r>
    </w:p>
    <w:p w:rsidR="00A514FA" w:rsidRPr="000E6E4B" w:rsidRDefault="00A514FA" w:rsidP="000E6E4B">
      <w:pPr>
        <w:ind w:firstLine="708"/>
        <w:rPr>
          <w:rFonts w:cs="Times New Roman"/>
          <w:szCs w:val="24"/>
        </w:rPr>
      </w:pPr>
      <w:r w:rsidRPr="000E6E4B">
        <w:rPr>
          <w:rFonts w:cs="Times New Roman"/>
          <w:szCs w:val="24"/>
        </w:rPr>
        <w:t>Portanto, a</w:t>
      </w:r>
      <w:r w:rsidR="00897FC4">
        <w:rPr>
          <w:rFonts w:cs="Times New Roman"/>
          <w:szCs w:val="24"/>
        </w:rPr>
        <w:t xml:space="preserve"> democracia precisa ser experienciada</w:t>
      </w:r>
      <w:r w:rsidRPr="000E6E4B">
        <w:rPr>
          <w:rFonts w:cs="Times New Roman"/>
          <w:szCs w:val="24"/>
        </w:rPr>
        <w:t xml:space="preserve"> e exercitadas no espaço escolar para </w:t>
      </w:r>
      <w:r w:rsidR="00897FC4">
        <w:rPr>
          <w:rFonts w:cs="Times New Roman"/>
          <w:szCs w:val="24"/>
        </w:rPr>
        <w:t>ser</w:t>
      </w:r>
      <w:r w:rsidRPr="000E6E4B">
        <w:rPr>
          <w:rFonts w:cs="Times New Roman"/>
          <w:szCs w:val="24"/>
        </w:rPr>
        <w:t xml:space="preserve"> aprendida, pois é na escola que se agrega uma diversidade de conflitos e situações que possibilitam a discussão, definição e planejamentos de regras coletivas e, sobretudo o diálogo para a construção de metas e propósitos comuns. Assim, a escola é um espaço, por excelência, de exercício da cidadania por meio da participação ativa de todos os seus atores na gestão político-pedagógica e administrativa deste espaço.</w:t>
      </w:r>
    </w:p>
    <w:p w:rsidR="00A514FA" w:rsidRPr="000E6E4B" w:rsidRDefault="00A514FA" w:rsidP="000E6E4B">
      <w:pPr>
        <w:ind w:firstLine="708"/>
        <w:rPr>
          <w:rFonts w:cs="Times New Roman"/>
          <w:szCs w:val="24"/>
        </w:rPr>
      </w:pPr>
      <w:r w:rsidRPr="000E6E4B">
        <w:rPr>
          <w:rFonts w:cs="Times New Roman"/>
          <w:szCs w:val="24"/>
        </w:rPr>
        <w:t xml:space="preserve">Nessa perspectiva, entende-se que todas as pessoas da escola devem se apropriar do direito-dever da participação, desenvolvendo e fortalecendo instrumentos viabilizadores da gestão democrática. Essa cultura pode ser consolidada à medida que a escola passa a aderir e valorizar estratégias de participação, envolvendo também a comunidade </w:t>
      </w:r>
      <w:r w:rsidR="00FB0219" w:rsidRPr="000E6E4B">
        <w:rPr>
          <w:rFonts w:cs="Times New Roman"/>
          <w:szCs w:val="24"/>
        </w:rPr>
        <w:t>l</w:t>
      </w:r>
      <w:r w:rsidR="00FB0219">
        <w:rPr>
          <w:rFonts w:cs="Times New Roman"/>
          <w:szCs w:val="24"/>
        </w:rPr>
        <w:t xml:space="preserve">ocal, </w:t>
      </w:r>
      <w:r w:rsidR="00D62D7A">
        <w:rPr>
          <w:rFonts w:cs="Times New Roman"/>
          <w:szCs w:val="24"/>
        </w:rPr>
        <w:t>composta por inúmeros agentes</w:t>
      </w:r>
      <w:r w:rsidRPr="000E6E4B">
        <w:rPr>
          <w:rFonts w:cs="Times New Roman"/>
          <w:szCs w:val="24"/>
        </w:rPr>
        <w:t xml:space="preserve"> que podem ser envolvidos na gestão escolar.</w:t>
      </w:r>
    </w:p>
    <w:p w:rsidR="00A514FA" w:rsidRPr="000E6E4B" w:rsidRDefault="00A514FA" w:rsidP="000E6E4B">
      <w:pPr>
        <w:rPr>
          <w:rFonts w:cs="Times New Roman"/>
          <w:szCs w:val="24"/>
        </w:rPr>
      </w:pPr>
      <w:r w:rsidRPr="000E6E4B">
        <w:rPr>
          <w:rFonts w:cs="Times New Roman"/>
          <w:szCs w:val="24"/>
        </w:rPr>
        <w:t xml:space="preserve">A CF de 1988 e a LDB 9.394 de 1996 </w:t>
      </w:r>
      <w:r w:rsidR="00FB0219" w:rsidRPr="000E6E4B">
        <w:rPr>
          <w:rFonts w:cs="Times New Roman"/>
          <w:szCs w:val="24"/>
        </w:rPr>
        <w:t>regulamenta</w:t>
      </w:r>
      <w:r w:rsidR="00EE0B62">
        <w:rPr>
          <w:rFonts w:cs="Times New Roman"/>
          <w:szCs w:val="24"/>
        </w:rPr>
        <w:t xml:space="preserve"> instrumentos</w:t>
      </w:r>
      <w:r w:rsidRPr="000E6E4B">
        <w:rPr>
          <w:rFonts w:cs="Times New Roman"/>
          <w:szCs w:val="24"/>
        </w:rPr>
        <w:t xml:space="preserve"> d</w:t>
      </w:r>
      <w:r w:rsidR="00EE0B62">
        <w:rPr>
          <w:rFonts w:cs="Times New Roman"/>
          <w:szCs w:val="24"/>
        </w:rPr>
        <w:t>e</w:t>
      </w:r>
      <w:r w:rsidRPr="000E6E4B">
        <w:rPr>
          <w:rFonts w:cs="Times New Roman"/>
          <w:szCs w:val="24"/>
        </w:rPr>
        <w:t xml:space="preserve"> gestão democrática nos sistemas de ensino e nas escolas públicas, porém</w:t>
      </w:r>
      <w:r w:rsidR="005B0724">
        <w:rPr>
          <w:rFonts w:cs="Times New Roman"/>
          <w:szCs w:val="24"/>
        </w:rPr>
        <w:t>,</w:t>
      </w:r>
      <w:r w:rsidRPr="000E6E4B">
        <w:rPr>
          <w:rFonts w:cs="Times New Roman"/>
          <w:szCs w:val="24"/>
        </w:rPr>
        <w:t xml:space="preserve"> o arcabouç</w:t>
      </w:r>
      <w:r w:rsidR="00EE0B62">
        <w:rPr>
          <w:rFonts w:cs="Times New Roman"/>
          <w:szCs w:val="24"/>
        </w:rPr>
        <w:t>o jurídico não basta para a mudança</w:t>
      </w:r>
      <w:r w:rsidRPr="000E6E4B">
        <w:rPr>
          <w:rFonts w:cs="Times New Roman"/>
          <w:szCs w:val="24"/>
        </w:rPr>
        <w:t xml:space="preserve"> de paradigmas dissemina</w:t>
      </w:r>
      <w:r w:rsidR="00EE0B62">
        <w:rPr>
          <w:rFonts w:cs="Times New Roman"/>
          <w:szCs w:val="24"/>
        </w:rPr>
        <w:t>dos histórica e culturalmente no modelo de gestão do país</w:t>
      </w:r>
      <w:r w:rsidR="00D62D7A">
        <w:rPr>
          <w:rFonts w:cs="Times New Roman"/>
          <w:szCs w:val="24"/>
        </w:rPr>
        <w:t>.</w:t>
      </w:r>
      <w:r w:rsidR="00EE0B62">
        <w:rPr>
          <w:rFonts w:cs="Times New Roman"/>
          <w:szCs w:val="24"/>
        </w:rPr>
        <w:t xml:space="preserve"> </w:t>
      </w:r>
      <w:r w:rsidR="00FB0219">
        <w:rPr>
          <w:rFonts w:cs="Times New Roman"/>
          <w:szCs w:val="24"/>
        </w:rPr>
        <w:t>As normas jurídicas contribuíram</w:t>
      </w:r>
      <w:r w:rsidR="00FB0219" w:rsidRPr="000E6E4B">
        <w:rPr>
          <w:rFonts w:cs="Times New Roman"/>
          <w:szCs w:val="24"/>
        </w:rPr>
        <w:t xml:space="preserve"> para o direcionamento de novas práticas, contudo não passará de letra morta se não houv</w:t>
      </w:r>
      <w:r w:rsidR="00FB0219">
        <w:rPr>
          <w:rFonts w:cs="Times New Roman"/>
          <w:szCs w:val="24"/>
        </w:rPr>
        <w:t xml:space="preserve">er a desconstrução de padrões </w:t>
      </w:r>
      <w:r w:rsidR="00FB0219" w:rsidRPr="000E6E4B">
        <w:rPr>
          <w:rFonts w:cs="Times New Roman"/>
          <w:szCs w:val="24"/>
        </w:rPr>
        <w:t xml:space="preserve">marcados por práticas verticalizadas e autoritárias </w:t>
      </w:r>
      <w:r w:rsidR="00FB0219">
        <w:rPr>
          <w:rFonts w:cs="Times New Roman"/>
          <w:szCs w:val="24"/>
        </w:rPr>
        <w:t xml:space="preserve">que se configuram </w:t>
      </w:r>
      <w:r w:rsidR="00FB0219" w:rsidRPr="000E6E4B">
        <w:rPr>
          <w:rFonts w:cs="Times New Roman"/>
          <w:szCs w:val="24"/>
        </w:rPr>
        <w:t>entraves para se consolidar uma cultura de participação.</w:t>
      </w:r>
    </w:p>
    <w:p w:rsidR="00D62D7A" w:rsidRDefault="00A514FA" w:rsidP="000E6E4B">
      <w:pPr>
        <w:rPr>
          <w:rFonts w:cs="Times New Roman"/>
          <w:szCs w:val="24"/>
        </w:rPr>
      </w:pPr>
      <w:r w:rsidRPr="000E6E4B">
        <w:rPr>
          <w:rFonts w:cs="Times New Roman"/>
          <w:szCs w:val="24"/>
        </w:rPr>
        <w:t>A escolha dos dirigentes escolares pela comunidade educacional, os conselhos escolares, associações de pais e mestres, grêmio estudantil e órgãos colegiados, além do</w:t>
      </w:r>
    </w:p>
    <w:p w:rsidR="00A514FA" w:rsidRPr="000E6E4B" w:rsidRDefault="00A514FA" w:rsidP="00D62D7A">
      <w:pPr>
        <w:ind w:firstLine="0"/>
        <w:rPr>
          <w:rFonts w:cs="Times New Roman"/>
          <w:szCs w:val="24"/>
        </w:rPr>
      </w:pPr>
      <w:r w:rsidRPr="000E6E4B">
        <w:rPr>
          <w:rFonts w:cs="Times New Roman"/>
          <w:szCs w:val="24"/>
        </w:rPr>
        <w:t>Projeto Político Pedagógico</w:t>
      </w:r>
      <w:r w:rsidR="00FB0219" w:rsidRPr="000E6E4B">
        <w:rPr>
          <w:rFonts w:cs="Times New Roman"/>
          <w:szCs w:val="24"/>
        </w:rPr>
        <w:t xml:space="preserve"> são</w:t>
      </w:r>
      <w:r w:rsidRPr="000E6E4B">
        <w:rPr>
          <w:rFonts w:cs="Times New Roman"/>
          <w:szCs w:val="24"/>
        </w:rPr>
        <w:t xml:space="preserve"> mecanismos e instrumentos que possibili</w:t>
      </w:r>
      <w:r w:rsidR="00D62D7A">
        <w:rPr>
          <w:rFonts w:cs="Times New Roman"/>
          <w:szCs w:val="24"/>
        </w:rPr>
        <w:t>tam a participação do</w:t>
      </w:r>
      <w:r w:rsidRPr="000E6E4B">
        <w:rPr>
          <w:rFonts w:cs="Times New Roman"/>
          <w:szCs w:val="24"/>
        </w:rPr>
        <w:t xml:space="preserve"> atores da escola na discussão, tomada de decisões e acompanhamento da gestão escolar. </w:t>
      </w:r>
    </w:p>
    <w:p w:rsidR="00A514FA" w:rsidRPr="000E6E4B" w:rsidRDefault="00FB0219" w:rsidP="000E6E4B">
      <w:pPr>
        <w:ind w:firstLine="708"/>
        <w:rPr>
          <w:rFonts w:cs="Times New Roman"/>
          <w:szCs w:val="24"/>
        </w:rPr>
      </w:pPr>
      <w:r w:rsidRPr="000E6E4B">
        <w:rPr>
          <w:rFonts w:cs="Times New Roman"/>
          <w:szCs w:val="24"/>
        </w:rPr>
        <w:t xml:space="preserve">Contudo, </w:t>
      </w:r>
      <w:r>
        <w:rPr>
          <w:rFonts w:cs="Times New Roman"/>
          <w:szCs w:val="24"/>
        </w:rPr>
        <w:t>ainda se evidencia certa fragilidade ou inoperância na atuação destes</w:t>
      </w:r>
      <w:r w:rsidRPr="000E6E4B">
        <w:rPr>
          <w:rFonts w:cs="Times New Roman"/>
          <w:szCs w:val="24"/>
        </w:rPr>
        <w:t xml:space="preserve"> instrumentos de participação</w:t>
      </w:r>
      <w:r>
        <w:rPr>
          <w:rFonts w:cs="Times New Roman"/>
          <w:szCs w:val="24"/>
        </w:rPr>
        <w:t>,quando na maioria das vezes</w:t>
      </w:r>
      <w:r w:rsidRPr="000E6E4B">
        <w:rPr>
          <w:rFonts w:cs="Times New Roman"/>
          <w:szCs w:val="24"/>
        </w:rPr>
        <w:t>, instâncias</w:t>
      </w:r>
      <w:r>
        <w:rPr>
          <w:rFonts w:cs="Times New Roman"/>
          <w:szCs w:val="24"/>
        </w:rPr>
        <w:t xml:space="preserve"> colegiadas são oficializadas apenas </w:t>
      </w:r>
      <w:r w:rsidRPr="000E6E4B">
        <w:rPr>
          <w:rFonts w:cs="Times New Roman"/>
          <w:szCs w:val="24"/>
        </w:rPr>
        <w:t>para</w:t>
      </w:r>
      <w:r>
        <w:rPr>
          <w:rFonts w:cs="Times New Roman"/>
          <w:szCs w:val="24"/>
        </w:rPr>
        <w:t xml:space="preserve"> atender a legislação vigente</w:t>
      </w:r>
      <w:r w:rsidRPr="000E6E4B">
        <w:rPr>
          <w:rFonts w:cs="Times New Roman"/>
          <w:szCs w:val="24"/>
        </w:rPr>
        <w:t>,</w:t>
      </w:r>
      <w:r>
        <w:rPr>
          <w:rFonts w:cs="Times New Roman"/>
          <w:szCs w:val="24"/>
        </w:rPr>
        <w:t xml:space="preserve"> mas de forma sutil, se manobra tanto sua </w:t>
      </w:r>
      <w:r w:rsidRPr="000E6E4B">
        <w:rPr>
          <w:rFonts w:cs="Times New Roman"/>
          <w:szCs w:val="24"/>
        </w:rPr>
        <w:t>constituição</w:t>
      </w:r>
      <w:r>
        <w:rPr>
          <w:rFonts w:cs="Times New Roman"/>
          <w:szCs w:val="24"/>
        </w:rPr>
        <w:t xml:space="preserve"> quanto suas decisões, </w:t>
      </w:r>
      <w:r w:rsidRPr="000E6E4B">
        <w:rPr>
          <w:rFonts w:cs="Times New Roman"/>
          <w:szCs w:val="24"/>
        </w:rPr>
        <w:t xml:space="preserve">tendo em vista a manutenção de interesses pessoais. </w:t>
      </w:r>
    </w:p>
    <w:p w:rsidR="00AB39D8" w:rsidRDefault="00A514FA" w:rsidP="00114F76">
      <w:pPr>
        <w:ind w:firstLine="708"/>
        <w:rPr>
          <w:rFonts w:cs="Times New Roman"/>
          <w:szCs w:val="24"/>
        </w:rPr>
      </w:pPr>
      <w:r w:rsidRPr="000E6E4B">
        <w:rPr>
          <w:rFonts w:cs="Times New Roman"/>
          <w:szCs w:val="24"/>
        </w:rPr>
        <w:t xml:space="preserve">Na esfera escolar, esta cultura é evidenciada na resistência e desmotivação dos agentes educacionais ao serem convidados a participar, bem como nas práticas autoritárias dos </w:t>
      </w:r>
    </w:p>
    <w:p w:rsidR="00A514FA" w:rsidRDefault="00A514FA" w:rsidP="00AB39D8">
      <w:pPr>
        <w:ind w:firstLine="0"/>
        <w:rPr>
          <w:rFonts w:cs="Times New Roman"/>
          <w:szCs w:val="24"/>
        </w:rPr>
      </w:pPr>
      <w:r w:rsidRPr="000E6E4B">
        <w:rPr>
          <w:rFonts w:cs="Times New Roman"/>
          <w:szCs w:val="24"/>
        </w:rPr>
        <w:lastRenderedPageBreak/>
        <w:t xml:space="preserve">gestores, camufladas por uma suposta democratização, em que os segmentos são consultados apenas para legitimar decisões previamente definidas, dificultando ou inviabilizando a participação dos mesmos na discussão e tomada de decisões.  </w:t>
      </w:r>
    </w:p>
    <w:p w:rsidR="00114F76" w:rsidRPr="000E6E4B" w:rsidRDefault="00114F76" w:rsidP="00114F76">
      <w:pPr>
        <w:ind w:firstLine="708"/>
        <w:rPr>
          <w:rFonts w:cs="Times New Roman"/>
          <w:szCs w:val="24"/>
        </w:rPr>
      </w:pPr>
    </w:p>
    <w:p w:rsidR="00A514FA" w:rsidRPr="00A660E5" w:rsidRDefault="00A514FA" w:rsidP="00A660E5">
      <w:pPr>
        <w:spacing w:line="240" w:lineRule="auto"/>
        <w:ind w:left="2268" w:firstLine="0"/>
        <w:rPr>
          <w:rFonts w:cs="Times New Roman"/>
          <w:sz w:val="20"/>
          <w:szCs w:val="24"/>
        </w:rPr>
      </w:pPr>
      <w:r w:rsidRPr="00A660E5">
        <w:rPr>
          <w:rFonts w:cs="Times New Roman"/>
          <w:sz w:val="20"/>
          <w:szCs w:val="24"/>
        </w:rPr>
        <w:t>Esta situação é exemplificada em práticas de “gestão participativa” pelas quais os participantes do contexto organizacional são apenas convidados a simplesmente praticar a participação elementar de verbalização e discussão em grupo sobre questões já definidas anteriormente e que passam a ser legitimadas por essa discussão (LUCK et al, 2001, p.18).</w:t>
      </w:r>
    </w:p>
    <w:p w:rsidR="00A514FA" w:rsidRPr="000E6E4B" w:rsidRDefault="00A514FA" w:rsidP="00A660E5">
      <w:pPr>
        <w:ind w:firstLine="0"/>
        <w:rPr>
          <w:rFonts w:cs="Times New Roman"/>
          <w:szCs w:val="24"/>
        </w:rPr>
      </w:pPr>
    </w:p>
    <w:p w:rsidR="00A514FA" w:rsidRDefault="00A660E5" w:rsidP="00C24518">
      <w:pPr>
        <w:rPr>
          <w:rFonts w:cs="Times New Roman"/>
          <w:szCs w:val="24"/>
        </w:rPr>
      </w:pPr>
      <w:r>
        <w:rPr>
          <w:rFonts w:cs="Times New Roman"/>
          <w:szCs w:val="24"/>
        </w:rPr>
        <w:t>Percebe-se então</w:t>
      </w:r>
      <w:r w:rsidR="00A514FA" w:rsidRPr="000E6E4B">
        <w:rPr>
          <w:rFonts w:cs="Times New Roman"/>
          <w:szCs w:val="24"/>
        </w:rPr>
        <w:t xml:space="preserve"> que promover a gestão democrática é um grande desafio para os gestores, que devem por sua vez trabalhar no sentido de possibilitar a participação, favorecendo e estimulando a interação entre a escola e a comunidade local, garantir a construção coletiva e implementação do PPP. Para tanto, este profissional poderá adotar as seguintes ações na gestão de seu trabalho:</w:t>
      </w:r>
    </w:p>
    <w:p w:rsidR="00C24518" w:rsidRPr="000E6E4B" w:rsidRDefault="00C24518" w:rsidP="00C24518">
      <w:pPr>
        <w:rPr>
          <w:rFonts w:cs="Times New Roman"/>
          <w:szCs w:val="24"/>
        </w:rPr>
      </w:pPr>
    </w:p>
    <w:p w:rsidR="00A514FA" w:rsidRPr="000E6E4B" w:rsidRDefault="00A514FA" w:rsidP="00A660E5">
      <w:pPr>
        <w:spacing w:line="240" w:lineRule="auto"/>
        <w:ind w:left="2268" w:firstLine="0"/>
        <w:rPr>
          <w:rFonts w:cs="Times New Roman"/>
          <w:szCs w:val="24"/>
        </w:rPr>
      </w:pPr>
      <w:r w:rsidRPr="00A660E5">
        <w:rPr>
          <w:rFonts w:cs="Times New Roman"/>
          <w:sz w:val="20"/>
          <w:szCs w:val="24"/>
        </w:rPr>
        <w:t>Criar condições para a implementação de um colegiado ou conselho de natureza consultiva ou deliberativa. Respeitar as decisões tomadas pelo colegiado ou conselho. Consultar seus pares antes de marcar datas e horários de reuniões. Divulgar no mural da escola o calendário de reuniões, informando com antecedência as possíveis mudanças. Alternar horários, turnos e dias de reuniões para que as pessoas possam participar. Abrir espaços para que o maior número de pessoas possa participar com vez e voz, pois estas podem vir a ser futuros conselheiros. Discutir coletivamente e estabelecer os critérios para o voto dos representantes da equipe gestora, professores, pais, funcionários, alunos etc. Delegar responsabilidade a todos os membros do colegiado ou conselho, compatíveis com sua qualificação, definindo claramente quem e responsável por cada ação (DOURADO; DUARTE, 2001</w:t>
      </w:r>
      <w:r w:rsidR="005B0724">
        <w:rPr>
          <w:rFonts w:cs="Times New Roman"/>
          <w:sz w:val="20"/>
          <w:szCs w:val="24"/>
        </w:rPr>
        <w:t>,</w:t>
      </w:r>
      <w:r w:rsidRPr="00A660E5">
        <w:rPr>
          <w:rFonts w:cs="Times New Roman"/>
          <w:sz w:val="20"/>
          <w:szCs w:val="24"/>
        </w:rPr>
        <w:t xml:space="preserve"> p.91).</w:t>
      </w:r>
    </w:p>
    <w:p w:rsidR="00A514FA" w:rsidRPr="000E6E4B" w:rsidRDefault="00A514FA" w:rsidP="00C24518">
      <w:pPr>
        <w:ind w:firstLine="0"/>
        <w:rPr>
          <w:rFonts w:cs="Times New Roman"/>
          <w:szCs w:val="24"/>
        </w:rPr>
      </w:pPr>
    </w:p>
    <w:p w:rsidR="00A514FA" w:rsidRPr="000E6E4B" w:rsidRDefault="00A514FA" w:rsidP="000E6E4B">
      <w:pPr>
        <w:ind w:firstLine="708"/>
        <w:rPr>
          <w:rFonts w:cs="Times New Roman"/>
          <w:szCs w:val="24"/>
        </w:rPr>
      </w:pPr>
      <w:r w:rsidRPr="000E6E4B">
        <w:rPr>
          <w:rFonts w:cs="Times New Roman"/>
          <w:szCs w:val="24"/>
        </w:rPr>
        <w:t xml:space="preserve">Dessa forma, percebe-se que a gestão democrática não deve ser apenas normatizada, mas, sobretudo possibilitada por meio da construção de uma cultura de </w:t>
      </w:r>
      <w:r w:rsidR="002E7C35">
        <w:rPr>
          <w:rFonts w:cs="Times New Roman"/>
          <w:szCs w:val="24"/>
        </w:rPr>
        <w:t xml:space="preserve">participação iniciada </w:t>
      </w:r>
      <w:r w:rsidRPr="000E6E4B">
        <w:rPr>
          <w:rFonts w:cs="Times New Roman"/>
          <w:szCs w:val="24"/>
        </w:rPr>
        <w:t>no interior da escola. Este processo se dará por meio da organização do espaço escolar com ações democráticas e inovadoras que resultem no desen</w:t>
      </w:r>
      <w:r w:rsidR="002E7C35">
        <w:rPr>
          <w:rFonts w:cs="Times New Roman"/>
          <w:szCs w:val="24"/>
        </w:rPr>
        <w:t>volvimento e formação de lideranças</w:t>
      </w:r>
      <w:r w:rsidRPr="000E6E4B">
        <w:rPr>
          <w:rFonts w:cs="Times New Roman"/>
          <w:szCs w:val="24"/>
        </w:rPr>
        <w:t xml:space="preserve"> capazes e dispostos a participar do</w:t>
      </w:r>
      <w:r w:rsidR="002E7C35">
        <w:rPr>
          <w:rFonts w:cs="Times New Roman"/>
          <w:szCs w:val="24"/>
        </w:rPr>
        <w:t>s</w:t>
      </w:r>
      <w:r w:rsidRPr="000E6E4B">
        <w:rPr>
          <w:rFonts w:cs="Times New Roman"/>
          <w:szCs w:val="24"/>
        </w:rPr>
        <w:t xml:space="preserve"> processo</w:t>
      </w:r>
      <w:r w:rsidR="002E7C35">
        <w:rPr>
          <w:rFonts w:cs="Times New Roman"/>
          <w:szCs w:val="24"/>
        </w:rPr>
        <w:t>s</w:t>
      </w:r>
      <w:r w:rsidRPr="000E6E4B">
        <w:rPr>
          <w:rFonts w:cs="Times New Roman"/>
          <w:szCs w:val="24"/>
        </w:rPr>
        <w:t xml:space="preserve"> de gestão.</w:t>
      </w:r>
    </w:p>
    <w:p w:rsidR="00A514FA" w:rsidRPr="000E6E4B" w:rsidRDefault="00A514FA" w:rsidP="000E6E4B">
      <w:pPr>
        <w:pStyle w:val="Default"/>
        <w:spacing w:line="360" w:lineRule="auto"/>
        <w:ind w:firstLine="708"/>
        <w:jc w:val="both"/>
      </w:pPr>
      <w:r w:rsidRPr="000E6E4B">
        <w:t>Além disso, a gestão democr</w:t>
      </w:r>
      <w:r w:rsidR="002E7C35">
        <w:t>ática da educação assume centralidade na</w:t>
      </w:r>
      <w:r w:rsidRPr="000E6E4B">
        <w:t>s políticas públicas educacionais enquanto uma das dimensõe</w:t>
      </w:r>
      <w:r w:rsidR="002E7C35">
        <w:t>s da qualidade do ensino, além de ser contemplada</w:t>
      </w:r>
      <w:r w:rsidRPr="000E6E4B">
        <w:t xml:space="preserve"> na Lei de Diretrizes e Bases da </w:t>
      </w:r>
      <w:r w:rsidR="005B0724">
        <w:t>E</w:t>
      </w:r>
      <w:r w:rsidRPr="000E6E4B">
        <w:t xml:space="preserve">ducação </w:t>
      </w:r>
      <w:r w:rsidR="005B0724">
        <w:t>N</w:t>
      </w:r>
      <w:r w:rsidRPr="000E6E4B">
        <w:t xml:space="preserve">acional, permanece na lista das diretrizes do </w:t>
      </w:r>
      <w:r w:rsidR="005B0724">
        <w:t>Plano Nacional de Educação.</w:t>
      </w:r>
    </w:p>
    <w:p w:rsidR="00AB39D8" w:rsidRDefault="00A514FA" w:rsidP="000E6E4B">
      <w:pPr>
        <w:pStyle w:val="Default"/>
        <w:spacing w:line="360" w:lineRule="auto"/>
        <w:ind w:firstLine="708"/>
        <w:jc w:val="both"/>
      </w:pPr>
      <w:r w:rsidRPr="000E6E4B">
        <w:t xml:space="preserve"> </w:t>
      </w:r>
      <w:r w:rsidR="00FB0219" w:rsidRPr="000E6E4B">
        <w:t>Nota-se, assim, que o exercício da democracia na e</w:t>
      </w:r>
      <w:r w:rsidR="00FB0219">
        <w:t>scola está inteiramente ligado</w:t>
      </w:r>
      <w:r w:rsidR="00814F74">
        <w:t xml:space="preserve"> </w:t>
      </w:r>
      <w:r w:rsidR="00FB0219">
        <w:t xml:space="preserve">a </w:t>
      </w:r>
      <w:r w:rsidR="00FB0219" w:rsidRPr="000E6E4B">
        <w:t xml:space="preserve">qualidade da educação, pois possibilita a existência de espaços favoráveis ao desenvolvimento pleno e aprendizagem dos alunos, além de contribui para a eliminação de processos de </w:t>
      </w:r>
    </w:p>
    <w:p w:rsidR="00A514FA" w:rsidRPr="000E6E4B" w:rsidRDefault="00FB0219" w:rsidP="00AB39D8">
      <w:pPr>
        <w:pStyle w:val="Default"/>
        <w:spacing w:line="360" w:lineRule="auto"/>
        <w:jc w:val="both"/>
      </w:pPr>
      <w:r w:rsidRPr="000E6E4B">
        <w:lastRenderedPageBreak/>
        <w:t>exclusão, preconc</w:t>
      </w:r>
      <w:r>
        <w:t>eito e violência escolar, pois é</w:t>
      </w:r>
      <w:r w:rsidRPr="000E6E4B">
        <w:t xml:space="preserve"> na convivência democrática</w:t>
      </w:r>
      <w:r>
        <w:t xml:space="preserve"> que</w:t>
      </w:r>
      <w:r w:rsidRPr="000E6E4B">
        <w:t xml:space="preserve"> impera o respeito às diferenç</w:t>
      </w:r>
      <w:r>
        <w:t>as, o poder é descentralizado</w:t>
      </w:r>
      <w:r w:rsidRPr="000E6E4B">
        <w:t xml:space="preserve"> e as relações hierarquizadas dão lugar ao diálogo e às vivências coletivas.</w:t>
      </w:r>
    </w:p>
    <w:p w:rsidR="00AB39D8" w:rsidRDefault="00AB39D8" w:rsidP="000E6E4B">
      <w:pPr>
        <w:pStyle w:val="Subttulo"/>
        <w:jc w:val="both"/>
      </w:pPr>
    </w:p>
    <w:p w:rsidR="00A514FA" w:rsidRPr="000E6E4B" w:rsidRDefault="00A514FA" w:rsidP="000E6E4B">
      <w:pPr>
        <w:pStyle w:val="Subttulo"/>
        <w:jc w:val="both"/>
      </w:pPr>
      <w:r w:rsidRPr="000E6E4B">
        <w:t>A função do PPP no processo da gestão democrática da escola</w:t>
      </w:r>
    </w:p>
    <w:p w:rsidR="00A514FA" w:rsidRPr="000E6E4B" w:rsidRDefault="00A514FA" w:rsidP="000E6E4B">
      <w:pPr>
        <w:tabs>
          <w:tab w:val="left" w:pos="851"/>
        </w:tabs>
        <w:spacing w:before="240"/>
        <w:rPr>
          <w:rFonts w:cs="Times New Roman"/>
          <w:szCs w:val="24"/>
        </w:rPr>
      </w:pPr>
      <w:r w:rsidRPr="000E6E4B">
        <w:rPr>
          <w:rFonts w:cs="Times New Roman"/>
          <w:szCs w:val="24"/>
        </w:rPr>
        <w:tab/>
        <w:t>Pensar a gestão da escola sob a ótica da democracia pressupõe uma proposta pedagógica que defina claramente a democratização dos espaços e decisões no contexto escolar, de modo que o respeito à diversidade, à mobilização e acolhimento das difer</w:t>
      </w:r>
      <w:r w:rsidR="00770247">
        <w:rPr>
          <w:rFonts w:cs="Times New Roman"/>
          <w:szCs w:val="24"/>
        </w:rPr>
        <w:t xml:space="preserve">enças que constituem </w:t>
      </w:r>
      <w:r w:rsidRPr="000E6E4B">
        <w:rPr>
          <w:rFonts w:cs="Times New Roman"/>
          <w:szCs w:val="24"/>
        </w:rPr>
        <w:t xml:space="preserve">a escola, fundamente e direcione sua prática e convivência diária. </w:t>
      </w:r>
    </w:p>
    <w:p w:rsidR="00A514FA" w:rsidRPr="000E6E4B" w:rsidRDefault="00A514FA" w:rsidP="000E6E4B">
      <w:pPr>
        <w:rPr>
          <w:rFonts w:cs="Times New Roman"/>
          <w:szCs w:val="24"/>
        </w:rPr>
      </w:pPr>
      <w:r w:rsidRPr="000E6E4B">
        <w:rPr>
          <w:rFonts w:cs="Times New Roman"/>
          <w:szCs w:val="24"/>
        </w:rPr>
        <w:t>Desse modo, a visão estritame</w:t>
      </w:r>
      <w:r w:rsidR="00770247">
        <w:rPr>
          <w:rFonts w:cs="Times New Roman"/>
          <w:szCs w:val="24"/>
        </w:rPr>
        <w:t>nte burocratizadora do Projeto P</w:t>
      </w:r>
      <w:r w:rsidRPr="000E6E4B">
        <w:rPr>
          <w:rFonts w:cs="Times New Roman"/>
          <w:szCs w:val="24"/>
        </w:rPr>
        <w:t xml:space="preserve">olítico </w:t>
      </w:r>
      <w:r w:rsidR="00770247">
        <w:rPr>
          <w:rFonts w:cs="Times New Roman"/>
          <w:szCs w:val="24"/>
        </w:rPr>
        <w:t>P</w:t>
      </w:r>
      <w:r w:rsidRPr="000E6E4B">
        <w:rPr>
          <w:rFonts w:cs="Times New Roman"/>
          <w:szCs w:val="24"/>
        </w:rPr>
        <w:t>edagógico deve ser superada,</w:t>
      </w:r>
      <w:r w:rsidR="00770247">
        <w:rPr>
          <w:rFonts w:cs="Times New Roman"/>
          <w:szCs w:val="24"/>
        </w:rPr>
        <w:t xml:space="preserve"> e assim o documento </w:t>
      </w:r>
      <w:r w:rsidRPr="000E6E4B">
        <w:rPr>
          <w:rFonts w:cs="Times New Roman"/>
          <w:szCs w:val="24"/>
        </w:rPr>
        <w:t>construído apenas pela imposição dos órgão</w:t>
      </w:r>
      <w:r w:rsidR="00770247">
        <w:rPr>
          <w:rFonts w:cs="Times New Roman"/>
          <w:szCs w:val="24"/>
        </w:rPr>
        <w:t>s normativos dá lugar ao</w:t>
      </w:r>
      <w:r w:rsidRPr="000E6E4B">
        <w:rPr>
          <w:rFonts w:cs="Times New Roman"/>
          <w:szCs w:val="24"/>
        </w:rPr>
        <w:t xml:space="preserve"> importante instrumento de democratização e autonomia escolar, à medida que estabelecem ob</w:t>
      </w:r>
      <w:r w:rsidR="00770247">
        <w:rPr>
          <w:rFonts w:cs="Times New Roman"/>
          <w:szCs w:val="24"/>
        </w:rPr>
        <w:t>jetivos e metas claras</w:t>
      </w:r>
      <w:r w:rsidRPr="000E6E4B">
        <w:rPr>
          <w:rFonts w:cs="Times New Roman"/>
          <w:szCs w:val="24"/>
        </w:rPr>
        <w:t>, bem como o caminho que será percorrido pela comunidade escolar para atingir tais finalidades.</w:t>
      </w:r>
    </w:p>
    <w:p w:rsidR="00770247" w:rsidRDefault="00A514FA" w:rsidP="00770247">
      <w:pPr>
        <w:rPr>
          <w:rFonts w:cs="Times New Roman"/>
          <w:szCs w:val="24"/>
        </w:rPr>
      </w:pPr>
      <w:r w:rsidRPr="000E6E4B">
        <w:rPr>
          <w:rFonts w:cs="Times New Roman"/>
          <w:szCs w:val="24"/>
        </w:rPr>
        <w:t xml:space="preserve">Nesse contexto, o PPP se configura enquanto um </w:t>
      </w:r>
      <w:r w:rsidR="00770247">
        <w:rPr>
          <w:rFonts w:cs="Times New Roman"/>
          <w:szCs w:val="24"/>
        </w:rPr>
        <w:t>potente e indispensável</w:t>
      </w:r>
      <w:r w:rsidRPr="000E6E4B">
        <w:rPr>
          <w:rFonts w:cs="Times New Roman"/>
          <w:szCs w:val="24"/>
        </w:rPr>
        <w:t xml:space="preserve"> instrumento da gestão democrática e por seu </w:t>
      </w:r>
      <w:r w:rsidR="00770247">
        <w:rPr>
          <w:rFonts w:cs="Times New Roman"/>
          <w:szCs w:val="24"/>
        </w:rPr>
        <w:t xml:space="preserve">caráter político e pedagógico, </w:t>
      </w:r>
      <w:r w:rsidRPr="000E6E4B">
        <w:rPr>
          <w:rFonts w:cs="Times New Roman"/>
          <w:szCs w:val="24"/>
        </w:rPr>
        <w:t xml:space="preserve">um possibilitador da autonomia da escola, retratando e articulando a construção de sua identidade. Assim, a sua construção deve ser orientada pelos seguintes princípios: </w:t>
      </w:r>
    </w:p>
    <w:p w:rsidR="001A5BCE" w:rsidRDefault="001A5BCE" w:rsidP="00770247">
      <w:pPr>
        <w:rPr>
          <w:rFonts w:cs="Times New Roman"/>
          <w:szCs w:val="24"/>
        </w:rPr>
      </w:pPr>
    </w:p>
    <w:p w:rsidR="00A514FA" w:rsidRPr="00770247" w:rsidRDefault="00A514FA" w:rsidP="00770247">
      <w:pPr>
        <w:tabs>
          <w:tab w:val="left" w:pos="2268"/>
        </w:tabs>
        <w:spacing w:line="240" w:lineRule="auto"/>
        <w:ind w:left="2268" w:firstLine="0"/>
        <w:rPr>
          <w:rFonts w:cs="Times New Roman"/>
          <w:sz w:val="20"/>
          <w:szCs w:val="24"/>
        </w:rPr>
      </w:pPr>
      <w:r w:rsidRPr="00770247">
        <w:rPr>
          <w:rFonts w:cs="Times New Roman"/>
          <w:sz w:val="20"/>
          <w:szCs w:val="24"/>
        </w:rPr>
        <w:t>Relação escola-comunidade, democratização do acesso e da permanência do aluno na escola com sucesso, gestão democrática, autonomia, qualidade de ensino, organização curricular e valorização dos profissionais da escola (...). Cada um desses princípios, discutido a partir da realidade da escola, pode contribuir para a elaboração do projeto pedagógico, estimulando os vários segmentos que a compõem a contribuir significativamente para a busca da melhoria da qualidade do ensino que oferece (MARÇAL</w:t>
      </w:r>
      <w:r w:rsidR="005B0724">
        <w:rPr>
          <w:rFonts w:cs="Times New Roman"/>
          <w:sz w:val="20"/>
          <w:szCs w:val="24"/>
        </w:rPr>
        <w:t>;</w:t>
      </w:r>
      <w:r w:rsidRPr="00770247">
        <w:rPr>
          <w:rFonts w:cs="Times New Roman"/>
          <w:sz w:val="20"/>
          <w:szCs w:val="24"/>
        </w:rPr>
        <w:t xml:space="preserve"> SOUZA, 2001</w:t>
      </w:r>
      <w:r w:rsidR="005B0724">
        <w:rPr>
          <w:rFonts w:cs="Times New Roman"/>
          <w:sz w:val="20"/>
          <w:szCs w:val="24"/>
        </w:rPr>
        <w:t>,</w:t>
      </w:r>
      <w:r w:rsidRPr="00770247">
        <w:rPr>
          <w:rFonts w:cs="Times New Roman"/>
          <w:sz w:val="20"/>
          <w:szCs w:val="24"/>
        </w:rPr>
        <w:t xml:space="preserve"> p.53).</w:t>
      </w:r>
    </w:p>
    <w:p w:rsidR="00A514FA" w:rsidRPr="000E6E4B" w:rsidRDefault="00A514FA" w:rsidP="000E6E4B">
      <w:pPr>
        <w:autoSpaceDE w:val="0"/>
        <w:autoSpaceDN w:val="0"/>
        <w:adjustRightInd w:val="0"/>
        <w:rPr>
          <w:rFonts w:cs="Times New Roman"/>
          <w:color w:val="000000"/>
          <w:szCs w:val="24"/>
        </w:rPr>
      </w:pPr>
    </w:p>
    <w:p w:rsidR="00A514FA" w:rsidRPr="000E6E4B" w:rsidRDefault="00A514FA" w:rsidP="000E6E4B">
      <w:pPr>
        <w:autoSpaceDE w:val="0"/>
        <w:autoSpaceDN w:val="0"/>
        <w:adjustRightInd w:val="0"/>
        <w:ind w:firstLine="708"/>
        <w:rPr>
          <w:rFonts w:eastAsia="Calibri" w:cs="Times New Roman"/>
          <w:color w:val="000000"/>
          <w:szCs w:val="24"/>
        </w:rPr>
      </w:pPr>
      <w:r w:rsidRPr="000E6E4B">
        <w:rPr>
          <w:rFonts w:cs="Times New Roman"/>
          <w:color w:val="000000"/>
          <w:szCs w:val="24"/>
        </w:rPr>
        <w:t>Frente a isso, percebe-se que os</w:t>
      </w:r>
      <w:r w:rsidR="00770247">
        <w:rPr>
          <w:rFonts w:cs="Times New Roman"/>
          <w:color w:val="000000"/>
          <w:szCs w:val="24"/>
        </w:rPr>
        <w:t xml:space="preserve"> agentes e gestores </w:t>
      </w:r>
      <w:r w:rsidRPr="000E6E4B">
        <w:rPr>
          <w:rFonts w:cs="Times New Roman"/>
          <w:color w:val="000000"/>
          <w:szCs w:val="24"/>
        </w:rPr>
        <w:t>reconhecem a importância do</w:t>
      </w:r>
      <w:r w:rsidRPr="000E6E4B">
        <w:rPr>
          <w:rFonts w:eastAsia="Calibri" w:cs="Times New Roman"/>
          <w:color w:val="000000"/>
          <w:szCs w:val="24"/>
        </w:rPr>
        <w:t xml:space="preserve"> PPP </w:t>
      </w:r>
      <w:r w:rsidRPr="000E6E4B">
        <w:rPr>
          <w:rFonts w:cs="Times New Roman"/>
          <w:color w:val="000000"/>
          <w:szCs w:val="24"/>
        </w:rPr>
        <w:t xml:space="preserve">para a unidade </w:t>
      </w:r>
      <w:r w:rsidR="00770247">
        <w:rPr>
          <w:rFonts w:cs="Times New Roman"/>
          <w:color w:val="000000"/>
          <w:szCs w:val="24"/>
        </w:rPr>
        <w:t>escolar, considerando que</w:t>
      </w:r>
      <w:r w:rsidRPr="000E6E4B">
        <w:rPr>
          <w:rFonts w:cs="Times New Roman"/>
          <w:color w:val="000000"/>
          <w:szCs w:val="24"/>
        </w:rPr>
        <w:t xml:space="preserve"> este pode lhe</w:t>
      </w:r>
      <w:r w:rsidR="00770247">
        <w:rPr>
          <w:rFonts w:cs="Times New Roman"/>
          <w:color w:val="000000"/>
          <w:szCs w:val="24"/>
        </w:rPr>
        <w:t>s</w:t>
      </w:r>
      <w:r w:rsidRPr="000E6E4B">
        <w:rPr>
          <w:rFonts w:cs="Times New Roman"/>
          <w:color w:val="000000"/>
          <w:szCs w:val="24"/>
        </w:rPr>
        <w:t xml:space="preserve"> conferir a autonomia, a</w:t>
      </w:r>
      <w:r w:rsidRPr="000E6E4B">
        <w:rPr>
          <w:rFonts w:eastAsia="Calibri" w:cs="Times New Roman"/>
          <w:color w:val="000000"/>
          <w:szCs w:val="24"/>
        </w:rPr>
        <w:t xml:space="preserve"> possibilidade de tomar decisões, de traçar suas próprias estratégias de ação e trabalho. Sendo um instrumento de participação e de exercício da democracia tão defendida e almejada em nossa sociedade e na escola, o PPP torna-se a garantia da materialização dos planos traçados e decididos pela comunidade escolar em prol dos sujeitos</w:t>
      </w:r>
      <w:r w:rsidRPr="000E6E4B">
        <w:rPr>
          <w:rFonts w:cs="Times New Roman"/>
          <w:color w:val="000000"/>
          <w:szCs w:val="24"/>
        </w:rPr>
        <w:t xml:space="preserve"> atendidos e</w:t>
      </w:r>
      <w:r w:rsidRPr="000E6E4B">
        <w:rPr>
          <w:rFonts w:eastAsia="Calibri" w:cs="Times New Roman"/>
          <w:color w:val="000000"/>
          <w:szCs w:val="24"/>
        </w:rPr>
        <w:t xml:space="preserve"> do contexto em que estão inse</w:t>
      </w:r>
      <w:r w:rsidRPr="000E6E4B">
        <w:rPr>
          <w:rFonts w:cs="Times New Roman"/>
          <w:color w:val="000000"/>
          <w:szCs w:val="24"/>
        </w:rPr>
        <w:t>ridos</w:t>
      </w:r>
      <w:r w:rsidRPr="000E6E4B">
        <w:rPr>
          <w:rFonts w:eastAsia="Calibri" w:cs="Times New Roman"/>
          <w:color w:val="000000"/>
          <w:szCs w:val="24"/>
        </w:rPr>
        <w:t>.</w:t>
      </w:r>
    </w:p>
    <w:p w:rsidR="00A514FA" w:rsidRPr="000E6E4B" w:rsidRDefault="00A514FA" w:rsidP="000E6E4B">
      <w:pPr>
        <w:autoSpaceDE w:val="0"/>
        <w:autoSpaceDN w:val="0"/>
        <w:adjustRightInd w:val="0"/>
        <w:rPr>
          <w:rFonts w:cs="Times New Roman"/>
          <w:szCs w:val="24"/>
        </w:rPr>
      </w:pPr>
      <w:r w:rsidRPr="000E6E4B">
        <w:rPr>
          <w:rFonts w:eastAsia="Calibri" w:cs="Times New Roman"/>
          <w:color w:val="000000"/>
          <w:szCs w:val="24"/>
        </w:rPr>
        <w:t xml:space="preserve">O PPP </w:t>
      </w:r>
      <w:r w:rsidRPr="000E6E4B">
        <w:rPr>
          <w:rFonts w:eastAsia="Calibri" w:cs="Times New Roman"/>
          <w:szCs w:val="24"/>
        </w:rPr>
        <w:t>possibilita ass</w:t>
      </w:r>
      <w:r w:rsidRPr="000E6E4B">
        <w:rPr>
          <w:rFonts w:cs="Times New Roman"/>
          <w:szCs w:val="24"/>
        </w:rPr>
        <w:t>im, o exercício da participação</w:t>
      </w:r>
      <w:r w:rsidRPr="000E6E4B">
        <w:rPr>
          <w:rFonts w:eastAsia="Calibri" w:cs="Times New Roman"/>
          <w:szCs w:val="24"/>
        </w:rPr>
        <w:t xml:space="preserve">, de práticas democráticas e mobilizadoras no “chão” da escola que deve, por meio de sua atuação política e pedagógica, </w:t>
      </w:r>
      <w:r w:rsidRPr="000E6E4B">
        <w:rPr>
          <w:rFonts w:eastAsia="Calibri" w:cs="Times New Roman"/>
          <w:szCs w:val="24"/>
        </w:rPr>
        <w:lastRenderedPageBreak/>
        <w:t>defin</w:t>
      </w:r>
      <w:r w:rsidRPr="000E6E4B">
        <w:rPr>
          <w:rFonts w:cs="Times New Roman"/>
          <w:szCs w:val="24"/>
        </w:rPr>
        <w:t>idas neste documento, qualificar sua ação e trabalho, constituindo assim, sua</w:t>
      </w:r>
      <w:r w:rsidRPr="000E6E4B">
        <w:rPr>
          <w:rFonts w:eastAsia="Calibri" w:cs="Times New Roman"/>
          <w:szCs w:val="24"/>
        </w:rPr>
        <w:t xml:space="preserve"> identidade coletiva. Nessa perspectiva,</w:t>
      </w:r>
      <w:r w:rsidRPr="000E6E4B">
        <w:rPr>
          <w:rFonts w:cs="Times New Roman"/>
          <w:szCs w:val="24"/>
        </w:rPr>
        <w:t xml:space="preserve"> Marçal e Souza</w:t>
      </w:r>
      <w:r w:rsidR="005B0724">
        <w:rPr>
          <w:rFonts w:cs="Times New Roman"/>
          <w:szCs w:val="24"/>
        </w:rPr>
        <w:t xml:space="preserve"> (2001, p.46)</w:t>
      </w:r>
      <w:r w:rsidRPr="000E6E4B">
        <w:rPr>
          <w:rFonts w:cs="Times New Roman"/>
          <w:szCs w:val="24"/>
        </w:rPr>
        <w:t xml:space="preserve"> apresentam a</w:t>
      </w:r>
      <w:r w:rsidRPr="000E6E4B">
        <w:rPr>
          <w:rFonts w:cs="Times New Roman"/>
          <w:color w:val="000000"/>
          <w:szCs w:val="24"/>
        </w:rPr>
        <w:t xml:space="preserve"> gestão democrática como um princípio do projeto pedagógico, pois para eles</w:t>
      </w:r>
      <w:r w:rsidRPr="000E6E4B">
        <w:rPr>
          <w:rFonts w:cs="Times New Roman"/>
          <w:szCs w:val="24"/>
        </w:rPr>
        <w:t>:</w:t>
      </w:r>
    </w:p>
    <w:p w:rsidR="00A514FA" w:rsidRPr="000E6E4B" w:rsidRDefault="00A514FA" w:rsidP="000E6E4B">
      <w:pPr>
        <w:autoSpaceDE w:val="0"/>
        <w:autoSpaceDN w:val="0"/>
        <w:adjustRightInd w:val="0"/>
        <w:rPr>
          <w:rFonts w:cs="Times New Roman"/>
          <w:color w:val="000000"/>
          <w:szCs w:val="24"/>
        </w:rPr>
      </w:pPr>
    </w:p>
    <w:p w:rsidR="00A514FA" w:rsidRPr="00770247" w:rsidRDefault="00A514FA" w:rsidP="00770247">
      <w:pPr>
        <w:tabs>
          <w:tab w:val="left" w:pos="2268"/>
        </w:tabs>
        <w:autoSpaceDE w:val="0"/>
        <w:autoSpaceDN w:val="0"/>
        <w:adjustRightInd w:val="0"/>
        <w:spacing w:line="240" w:lineRule="auto"/>
        <w:ind w:left="2268" w:firstLine="0"/>
        <w:rPr>
          <w:rFonts w:cs="Times New Roman"/>
          <w:color w:val="000000"/>
          <w:sz w:val="20"/>
          <w:szCs w:val="24"/>
        </w:rPr>
      </w:pPr>
      <w:r w:rsidRPr="00770247">
        <w:rPr>
          <w:rFonts w:cs="Times New Roman"/>
          <w:color w:val="000000"/>
          <w:sz w:val="20"/>
          <w:szCs w:val="24"/>
        </w:rPr>
        <w:t>Como princípio do projeto pedagógico, a gestão democrática entende que todos os envolvidos no trabalho escolar devem não apenas saber como a escola funciona, mas também participar na definição de seus rumos. Nesse sentido, a escola não pode centrar o seu trabalho na figura dos gestores, mas abrir-se à participação de todos nas decisões, que visam à definição e ao alcance das finalidades do projeto pedagógico.</w:t>
      </w:r>
    </w:p>
    <w:p w:rsidR="00A514FA" w:rsidRPr="000E6E4B" w:rsidRDefault="00A514FA" w:rsidP="00770247">
      <w:pPr>
        <w:autoSpaceDE w:val="0"/>
        <w:autoSpaceDN w:val="0"/>
        <w:adjustRightInd w:val="0"/>
        <w:ind w:firstLine="0"/>
        <w:rPr>
          <w:rFonts w:cs="Times New Roman"/>
          <w:color w:val="000000"/>
          <w:szCs w:val="24"/>
        </w:rPr>
      </w:pPr>
    </w:p>
    <w:p w:rsidR="005B0724" w:rsidRDefault="00A514FA" w:rsidP="000E6E4B">
      <w:pPr>
        <w:pStyle w:val="Subttulo"/>
        <w:ind w:firstLine="709"/>
        <w:jc w:val="both"/>
        <w:rPr>
          <w:b w:val="0"/>
        </w:rPr>
      </w:pPr>
      <w:r w:rsidRPr="000E6E4B">
        <w:rPr>
          <w:b w:val="0"/>
        </w:rPr>
        <w:t>Desse mo</w:t>
      </w:r>
      <w:r w:rsidR="00770247">
        <w:rPr>
          <w:b w:val="0"/>
        </w:rPr>
        <w:t>do, incentivar a participação na construção do</w:t>
      </w:r>
      <w:r w:rsidRPr="000E6E4B">
        <w:rPr>
          <w:b w:val="0"/>
        </w:rPr>
        <w:t xml:space="preserve"> Projeto Político</w:t>
      </w:r>
      <w:r w:rsidR="005B0724">
        <w:rPr>
          <w:b w:val="0"/>
        </w:rPr>
        <w:t>-</w:t>
      </w:r>
      <w:r w:rsidRPr="000E6E4B">
        <w:rPr>
          <w:b w:val="0"/>
        </w:rPr>
        <w:t>Pedagógico significa pensar a participação de todos os segmentos da escola, inclusive dos pais e membros da localidade em que esta en</w:t>
      </w:r>
      <w:r w:rsidR="00770247">
        <w:rPr>
          <w:b w:val="0"/>
        </w:rPr>
        <w:t>tidade se localiza, o que apresenta-se enquanto um desafio, pois na maioria das vezes</w:t>
      </w:r>
      <w:r w:rsidRPr="000E6E4B">
        <w:rPr>
          <w:b w:val="0"/>
        </w:rPr>
        <w:t xml:space="preserve"> este segmento se mantém afastado do processo educacional, sendo solicitado apenas para legitimar certas ações e procedimentos escolares. </w:t>
      </w:r>
      <w:r w:rsidR="005B0724">
        <w:rPr>
          <w:b w:val="0"/>
        </w:rPr>
        <w:t>É fundamental, assim, trabalhar o PPP na perspectiva dos direitos humanos, conforme apontam Guedes, Silva, Garcia (2017).</w:t>
      </w:r>
    </w:p>
    <w:p w:rsidR="00A514FA" w:rsidRPr="000E6E4B" w:rsidRDefault="00A514FA" w:rsidP="000E6E4B">
      <w:pPr>
        <w:pStyle w:val="Subttulo"/>
        <w:ind w:firstLine="709"/>
        <w:jc w:val="both"/>
        <w:rPr>
          <w:b w:val="0"/>
        </w:rPr>
      </w:pPr>
      <w:r w:rsidRPr="000E6E4B">
        <w:rPr>
          <w:b w:val="0"/>
        </w:rPr>
        <w:t>Portanto, se o PPP deve revelar a identidade e a cultura da comunidade escolar, o seu contexto e entorno deve ser consultado e valorizado na sua construção e implementação. O Projeto Político Pedagógico só se configurará enquanto identidade da escola se todos os segmentos que a compõe se perceberem nele e atuarem de forma cooperativa, pois como enfatiza Bussmann (1995), associação de pais e mestres, grêmios estudantis, conselho de classe, atuam em sintonia por integrarem o projeto pedagógico.</w:t>
      </w:r>
    </w:p>
    <w:p w:rsidR="005B0724" w:rsidRDefault="00A514FA" w:rsidP="000E6E4B">
      <w:pPr>
        <w:pStyle w:val="Subttulo"/>
        <w:ind w:firstLine="709"/>
        <w:jc w:val="both"/>
        <w:rPr>
          <w:b w:val="0"/>
        </w:rPr>
      </w:pPr>
      <w:r w:rsidRPr="000E6E4B">
        <w:rPr>
          <w:b w:val="0"/>
        </w:rPr>
        <w:t>Contudo, muitos são os desafios para implementação de formas mais democráticas e humanas de educação, a começar pela necessidade de mudanças estruturais e atitudinais no modelo de escola que herdamos cuja f</w:t>
      </w:r>
      <w:r w:rsidR="00D41731">
        <w:rPr>
          <w:b w:val="0"/>
        </w:rPr>
        <w:t>unção é “docilizar” o indivíduo</w:t>
      </w:r>
      <w:r w:rsidRPr="000E6E4B">
        <w:rPr>
          <w:b w:val="0"/>
        </w:rPr>
        <w:t xml:space="preserve">. Porém, à medida que a escola exercitar a coletividade, o respeito e acolhimento à diversidade </w:t>
      </w:r>
      <w:r w:rsidR="00D41731">
        <w:rPr>
          <w:b w:val="0"/>
        </w:rPr>
        <w:t xml:space="preserve">e as diferenças </w:t>
      </w:r>
      <w:r w:rsidRPr="000E6E4B">
        <w:rPr>
          <w:b w:val="0"/>
        </w:rPr>
        <w:t>que constitui o campo escolar, estará sinalizando estas mudanças em sua proposta de ensino. Percebe-se</w:t>
      </w:r>
      <w:r w:rsidR="005B0724">
        <w:rPr>
          <w:b w:val="0"/>
        </w:rPr>
        <w:t>,</w:t>
      </w:r>
      <w:r w:rsidRPr="000E6E4B">
        <w:rPr>
          <w:b w:val="0"/>
        </w:rPr>
        <w:t xml:space="preserve"> então, que não se pode pensar o </w:t>
      </w:r>
      <w:r w:rsidR="00D41731">
        <w:rPr>
          <w:b w:val="0"/>
        </w:rPr>
        <w:t xml:space="preserve">Projeto Político Pedagógico fora da perspectiva de </w:t>
      </w:r>
      <w:r w:rsidRPr="000E6E4B">
        <w:rPr>
          <w:b w:val="0"/>
        </w:rPr>
        <w:t>uma gestão democrática</w:t>
      </w:r>
      <w:r w:rsidR="005B0724">
        <w:rPr>
          <w:b w:val="0"/>
        </w:rPr>
        <w:t xml:space="preserve">. </w:t>
      </w:r>
    </w:p>
    <w:p w:rsidR="00A514FA" w:rsidRPr="000E6E4B" w:rsidRDefault="00A514FA" w:rsidP="000E6E4B">
      <w:pPr>
        <w:pStyle w:val="Subttulo"/>
        <w:ind w:firstLine="709"/>
        <w:jc w:val="both"/>
        <w:rPr>
          <w:b w:val="0"/>
        </w:rPr>
      </w:pPr>
      <w:r w:rsidRPr="000E6E4B">
        <w:rPr>
          <w:b w:val="0"/>
        </w:rPr>
        <w:t xml:space="preserve">É preciso superar o modelo de escola que historicamente reproduziu e sedimentou </w:t>
      </w:r>
      <w:r w:rsidR="00D41731">
        <w:rPr>
          <w:b w:val="0"/>
        </w:rPr>
        <w:t>a</w:t>
      </w:r>
      <w:r w:rsidRPr="000E6E4B">
        <w:rPr>
          <w:b w:val="0"/>
        </w:rPr>
        <w:t xml:space="preserve"> sociedade vigente, em que o trabalho intelectual e o poder de tomar decisão é privilégio restrito de alguns e a hierarquia é usada como mecanismo para definir ou demarcar os limites e espaços que cada segmento pode ocupar, impedindo assim, a descentralizaçã</w:t>
      </w:r>
      <w:r w:rsidR="00D41731">
        <w:rPr>
          <w:b w:val="0"/>
        </w:rPr>
        <w:t xml:space="preserve">o do poder e </w:t>
      </w:r>
      <w:r w:rsidR="00D41731">
        <w:rPr>
          <w:b w:val="0"/>
        </w:rPr>
        <w:lastRenderedPageBreak/>
        <w:t>valorização daqueles que</w:t>
      </w:r>
      <w:r w:rsidRPr="000E6E4B">
        <w:rPr>
          <w:b w:val="0"/>
        </w:rPr>
        <w:t xml:space="preserve"> sempre ocuparam a posição de ouvintes passivos</w:t>
      </w:r>
      <w:r w:rsidR="00D41731">
        <w:rPr>
          <w:b w:val="0"/>
        </w:rPr>
        <w:t xml:space="preserve"> e</w:t>
      </w:r>
      <w:r w:rsidRPr="000E6E4B">
        <w:rPr>
          <w:b w:val="0"/>
        </w:rPr>
        <w:t xml:space="preserve"> espectadores dos processos políticos e sociais.</w:t>
      </w:r>
    </w:p>
    <w:p w:rsidR="00A514FA" w:rsidRDefault="00A514FA" w:rsidP="000E6E4B">
      <w:pPr>
        <w:rPr>
          <w:rFonts w:cs="Times New Roman"/>
          <w:szCs w:val="24"/>
        </w:rPr>
      </w:pPr>
      <w:r w:rsidRPr="000E6E4B">
        <w:rPr>
          <w:rFonts w:cs="Times New Roman"/>
          <w:szCs w:val="24"/>
        </w:rPr>
        <w:t xml:space="preserve">Outro grande desafio apresentado refere-se à construção coletiva do Projeto </w:t>
      </w:r>
      <w:r w:rsidR="00622400">
        <w:rPr>
          <w:rFonts w:cs="Times New Roman"/>
          <w:szCs w:val="24"/>
        </w:rPr>
        <w:t>político-p</w:t>
      </w:r>
      <w:r w:rsidRPr="000E6E4B">
        <w:rPr>
          <w:rFonts w:cs="Times New Roman"/>
          <w:szCs w:val="24"/>
        </w:rPr>
        <w:t>edagógico na escola, e nesse processo</w:t>
      </w:r>
      <w:r w:rsidR="00622400">
        <w:rPr>
          <w:rFonts w:cs="Times New Roman"/>
          <w:szCs w:val="24"/>
        </w:rPr>
        <w:t>,</w:t>
      </w:r>
      <w:r w:rsidRPr="000E6E4B">
        <w:rPr>
          <w:rFonts w:cs="Times New Roman"/>
          <w:szCs w:val="24"/>
        </w:rPr>
        <w:t xml:space="preserve"> a equipe gestora assume papel relevante, já q</w:t>
      </w:r>
      <w:r w:rsidR="00C0294D">
        <w:rPr>
          <w:rFonts w:cs="Times New Roman"/>
          <w:szCs w:val="24"/>
        </w:rPr>
        <w:t>ue os gestores</w:t>
      </w:r>
      <w:r w:rsidRPr="000E6E4B">
        <w:rPr>
          <w:rFonts w:cs="Times New Roman"/>
          <w:szCs w:val="24"/>
        </w:rPr>
        <w:t xml:space="preserve"> são os grandes articuladores desse processo e garantidores de sua implementação como vivência coletiva que permita o exercício da cidadania e a qualidade da educação. Contudo, se o PPP não for pautado e direcionado pelos princípios da autonomia e da participação tornar-se-á mais um documento burocrático contendo apenas o desdobramento de intenções, conforme M</w:t>
      </w:r>
      <w:r w:rsidR="00065EFD">
        <w:rPr>
          <w:rFonts w:cs="Times New Roman"/>
          <w:szCs w:val="24"/>
        </w:rPr>
        <w:t xml:space="preserve">alheiro </w:t>
      </w:r>
      <w:r w:rsidRPr="000E6E4B">
        <w:rPr>
          <w:rFonts w:cs="Times New Roman"/>
          <w:szCs w:val="24"/>
        </w:rPr>
        <w:t>(2005, p.80):</w:t>
      </w:r>
    </w:p>
    <w:p w:rsidR="001A5BCE" w:rsidRPr="000E6E4B" w:rsidRDefault="001A5BCE" w:rsidP="000E6E4B">
      <w:pPr>
        <w:rPr>
          <w:rFonts w:cs="Times New Roman"/>
          <w:szCs w:val="24"/>
        </w:rPr>
      </w:pPr>
    </w:p>
    <w:p w:rsidR="00A514FA" w:rsidRPr="00C0294D" w:rsidRDefault="00A514FA" w:rsidP="00C0294D">
      <w:pPr>
        <w:tabs>
          <w:tab w:val="left" w:pos="2268"/>
        </w:tabs>
        <w:spacing w:line="240" w:lineRule="auto"/>
        <w:ind w:left="2268" w:firstLine="0"/>
        <w:rPr>
          <w:rFonts w:cs="Times New Roman"/>
          <w:sz w:val="20"/>
          <w:szCs w:val="24"/>
        </w:rPr>
      </w:pPr>
      <w:r w:rsidRPr="00C0294D">
        <w:rPr>
          <w:rFonts w:cs="Times New Roman"/>
          <w:sz w:val="20"/>
          <w:szCs w:val="24"/>
        </w:rPr>
        <w:t>A autonomia e a participação- pressupostos do projeto político pedagógico da escola- não se limitam a mera declaração de princípios consignados em algum documento. Sua presença precisa ser sentida no Conselho escolar ou Colegiado, e também na escolha do livro didático, no planejamento do ensino, na organização de eventos culturais, de atividades cívicas, esportivas, recreativas.</w:t>
      </w:r>
    </w:p>
    <w:p w:rsidR="00A514FA" w:rsidRPr="000E6E4B" w:rsidRDefault="00A514FA" w:rsidP="000E6E4B">
      <w:pPr>
        <w:tabs>
          <w:tab w:val="left" w:pos="2268"/>
        </w:tabs>
        <w:rPr>
          <w:rFonts w:cs="Times New Roman"/>
          <w:szCs w:val="24"/>
        </w:rPr>
      </w:pPr>
    </w:p>
    <w:p w:rsidR="00C0294D" w:rsidRPr="000E6E4B" w:rsidRDefault="00065EFD" w:rsidP="0057628F">
      <w:pPr>
        <w:tabs>
          <w:tab w:val="left" w:pos="2268"/>
        </w:tabs>
        <w:rPr>
          <w:rFonts w:cs="Times New Roman"/>
          <w:szCs w:val="24"/>
        </w:rPr>
      </w:pPr>
      <w:r>
        <w:rPr>
          <w:rFonts w:cs="Times New Roman"/>
          <w:szCs w:val="24"/>
        </w:rPr>
        <w:t xml:space="preserve">Para </w:t>
      </w:r>
      <w:r w:rsidR="00A514FA" w:rsidRPr="000E6E4B">
        <w:rPr>
          <w:rFonts w:cs="Times New Roman"/>
          <w:szCs w:val="24"/>
        </w:rPr>
        <w:t>Marçal</w:t>
      </w:r>
      <w:r>
        <w:rPr>
          <w:rFonts w:cs="Times New Roman"/>
          <w:szCs w:val="24"/>
        </w:rPr>
        <w:t xml:space="preserve"> e</w:t>
      </w:r>
      <w:r w:rsidR="00A514FA" w:rsidRPr="000E6E4B">
        <w:rPr>
          <w:rFonts w:cs="Times New Roman"/>
          <w:szCs w:val="24"/>
        </w:rPr>
        <w:t xml:space="preserve"> Souza (2001), o processo de construção do PPP deve seguir uma dinâmica própria, partindo sempre da “escola que temos” para a definição e planejamento da</w:t>
      </w:r>
      <w:r w:rsidR="00C0294D">
        <w:rPr>
          <w:rFonts w:cs="Times New Roman"/>
          <w:szCs w:val="24"/>
        </w:rPr>
        <w:t xml:space="preserve"> “</w:t>
      </w:r>
      <w:r w:rsidR="00A514FA" w:rsidRPr="000E6E4B">
        <w:rPr>
          <w:rFonts w:cs="Times New Roman"/>
          <w:szCs w:val="24"/>
        </w:rPr>
        <w:t>escola que queremos”, contemplando três movimentos estruturados simultaneamente e redirecionados por constantes processos de avaliação</w:t>
      </w:r>
      <w:r w:rsidR="00C0294D">
        <w:rPr>
          <w:rFonts w:cs="Times New Roman"/>
          <w:szCs w:val="24"/>
        </w:rPr>
        <w:t>:</w:t>
      </w:r>
    </w:p>
    <w:p w:rsidR="00A514FA" w:rsidRPr="0057628F" w:rsidRDefault="00A514FA" w:rsidP="00C0294D">
      <w:pPr>
        <w:ind w:firstLine="0"/>
        <w:rPr>
          <w:rFonts w:cs="Times New Roman"/>
          <w:szCs w:val="24"/>
        </w:rPr>
      </w:pPr>
      <w:r w:rsidRPr="0057628F">
        <w:rPr>
          <w:rFonts w:cs="Times New Roman"/>
          <w:szCs w:val="24"/>
        </w:rPr>
        <w:t>1° Movimento: Diagnóstico da realidade escolar</w:t>
      </w:r>
      <w:r w:rsidR="00622400">
        <w:rPr>
          <w:rFonts w:cs="Times New Roman"/>
          <w:szCs w:val="24"/>
        </w:rPr>
        <w:t xml:space="preserve">; </w:t>
      </w:r>
    </w:p>
    <w:p w:rsidR="00A514FA" w:rsidRPr="0057628F" w:rsidRDefault="00A514FA" w:rsidP="00C0294D">
      <w:pPr>
        <w:ind w:firstLine="0"/>
        <w:rPr>
          <w:rFonts w:cs="Times New Roman"/>
          <w:szCs w:val="24"/>
        </w:rPr>
      </w:pPr>
      <w:r w:rsidRPr="0057628F">
        <w:rPr>
          <w:rFonts w:cs="Times New Roman"/>
          <w:szCs w:val="24"/>
        </w:rPr>
        <w:t xml:space="preserve">2° Movimento: Levantamento das concepções do coletivo da escola, </w:t>
      </w:r>
      <w:r w:rsidR="00622400">
        <w:rPr>
          <w:rFonts w:cs="Times New Roman"/>
          <w:szCs w:val="24"/>
        </w:rPr>
        <w:t xml:space="preserve">momento em que se </w:t>
      </w:r>
      <w:r w:rsidRPr="0057628F">
        <w:rPr>
          <w:rFonts w:cs="Times New Roman"/>
          <w:szCs w:val="24"/>
        </w:rPr>
        <w:t>discut</w:t>
      </w:r>
      <w:r w:rsidR="00622400">
        <w:rPr>
          <w:rFonts w:cs="Times New Roman"/>
          <w:szCs w:val="24"/>
        </w:rPr>
        <w:t>e</w:t>
      </w:r>
      <w:r w:rsidRPr="0057628F">
        <w:rPr>
          <w:rFonts w:cs="Times New Roman"/>
          <w:szCs w:val="24"/>
        </w:rPr>
        <w:t xml:space="preserve"> e defin</w:t>
      </w:r>
      <w:r w:rsidR="00622400">
        <w:rPr>
          <w:rFonts w:cs="Times New Roman"/>
          <w:szCs w:val="24"/>
        </w:rPr>
        <w:t>e</w:t>
      </w:r>
      <w:r w:rsidRPr="0057628F">
        <w:rPr>
          <w:rFonts w:cs="Times New Roman"/>
          <w:szCs w:val="24"/>
        </w:rPr>
        <w:t xml:space="preserve"> qu</w:t>
      </w:r>
      <w:r w:rsidR="00622400">
        <w:rPr>
          <w:rFonts w:cs="Times New Roman"/>
          <w:szCs w:val="24"/>
        </w:rPr>
        <w:t xml:space="preserve">al </w:t>
      </w:r>
      <w:r w:rsidRPr="0057628F">
        <w:rPr>
          <w:rFonts w:cs="Times New Roman"/>
          <w:szCs w:val="24"/>
        </w:rPr>
        <w:t>identidade a escola quer construir, tendo por base as concepções do coletivo escolar em relação ao trabalho pedagógico como um todo</w:t>
      </w:r>
      <w:r w:rsidR="00622400">
        <w:rPr>
          <w:rFonts w:cs="Times New Roman"/>
          <w:szCs w:val="24"/>
        </w:rPr>
        <w:t>;</w:t>
      </w:r>
    </w:p>
    <w:p w:rsidR="00A514FA" w:rsidRPr="0057628F" w:rsidRDefault="00A514FA" w:rsidP="00C0294D">
      <w:pPr>
        <w:ind w:firstLine="0"/>
        <w:rPr>
          <w:rFonts w:cs="Times New Roman"/>
          <w:szCs w:val="24"/>
        </w:rPr>
      </w:pPr>
      <w:r w:rsidRPr="0057628F">
        <w:rPr>
          <w:rFonts w:cs="Times New Roman"/>
          <w:szCs w:val="24"/>
        </w:rPr>
        <w:t>3° Movimento: Definições de ações pelo coletivo e estratégias de execução das mesmas pelos diversos segmentos da comunidade escolar, tendo em vista a implementação do Projeto pedagógico.</w:t>
      </w:r>
    </w:p>
    <w:p w:rsidR="00A514FA" w:rsidRPr="000E6E4B" w:rsidRDefault="00A514FA" w:rsidP="000E6E4B">
      <w:pPr>
        <w:rPr>
          <w:rFonts w:cs="Times New Roman"/>
          <w:szCs w:val="24"/>
        </w:rPr>
      </w:pPr>
      <w:r w:rsidRPr="000E6E4B">
        <w:rPr>
          <w:rFonts w:cs="Times New Roman"/>
          <w:szCs w:val="24"/>
        </w:rPr>
        <w:t xml:space="preserve">O processo de construção do PPP nos aponta o seu caráter político e pedagógico </w:t>
      </w:r>
      <w:r w:rsidR="00622400">
        <w:rPr>
          <w:rFonts w:cs="Times New Roman"/>
          <w:szCs w:val="24"/>
        </w:rPr>
        <w:t>na</w:t>
      </w:r>
      <w:r w:rsidRPr="000E6E4B">
        <w:rPr>
          <w:rFonts w:cs="Times New Roman"/>
          <w:szCs w:val="24"/>
        </w:rPr>
        <w:t xml:space="preserve"> medida</w:t>
      </w:r>
      <w:r w:rsidR="00622400">
        <w:rPr>
          <w:rFonts w:cs="Times New Roman"/>
          <w:szCs w:val="24"/>
        </w:rPr>
        <w:t xml:space="preserve"> em</w:t>
      </w:r>
      <w:r w:rsidRPr="000E6E4B">
        <w:rPr>
          <w:rFonts w:cs="Times New Roman"/>
          <w:szCs w:val="24"/>
        </w:rPr>
        <w:t xml:space="preserve"> que revela a intrínseca relação entre escola e sociedade. O modelo de sociedade e seus conflitos demandam por parte da escola uma intervenção, levando-a por meio de um processo de reflexão, estudo e diálogo, definir claramente o sujeito que se pretende ou que precisa formar para intervir de forma eficaz na sociedade. </w:t>
      </w:r>
    </w:p>
    <w:p w:rsidR="00A514FA" w:rsidRPr="000E6E4B" w:rsidRDefault="00A514FA" w:rsidP="00622400">
      <w:pPr>
        <w:rPr>
          <w:rFonts w:cs="Times New Roman"/>
          <w:szCs w:val="24"/>
        </w:rPr>
      </w:pPr>
      <w:r w:rsidRPr="000E6E4B">
        <w:rPr>
          <w:rFonts w:cs="Times New Roman"/>
          <w:szCs w:val="24"/>
        </w:rPr>
        <w:t xml:space="preserve">Portanto, esta intenção política da escola será concretizada na ação-reflexão pedagógica da comunidade escolar e, portanto, será definida, fundamentada teoricamente e esboçada em sua proposta pedagógica.  </w:t>
      </w:r>
      <w:r w:rsidRPr="000E6E4B">
        <w:rPr>
          <w:rFonts w:cs="Times New Roman"/>
          <w:szCs w:val="24"/>
        </w:rPr>
        <w:tab/>
      </w:r>
    </w:p>
    <w:p w:rsidR="00A514FA" w:rsidRPr="000E6E4B" w:rsidRDefault="00622400" w:rsidP="000E6E4B">
      <w:pPr>
        <w:pStyle w:val="Subttulo"/>
        <w:ind w:firstLine="709"/>
        <w:jc w:val="both"/>
        <w:rPr>
          <w:b w:val="0"/>
        </w:rPr>
      </w:pPr>
      <w:r>
        <w:rPr>
          <w:b w:val="0"/>
        </w:rPr>
        <w:lastRenderedPageBreak/>
        <w:t xml:space="preserve">O projeto político-pedagógico constitui, então, </w:t>
      </w:r>
      <w:r w:rsidR="00D75534">
        <w:rPr>
          <w:b w:val="0"/>
        </w:rPr>
        <w:t>i</w:t>
      </w:r>
      <w:r w:rsidR="00A514FA" w:rsidRPr="000E6E4B">
        <w:rPr>
          <w:b w:val="0"/>
        </w:rPr>
        <w:t>nstrumento de participação para o efetivo exercício da gestão democrática na escola que ao fazer bom uso do mesmo poderá promover a interação dos sistemas educacionais e instrumentalizá-los para intervir na sociedade,</w:t>
      </w:r>
      <w:r w:rsidR="0057628F">
        <w:rPr>
          <w:b w:val="0"/>
        </w:rPr>
        <w:t xml:space="preserve"> pois</w:t>
      </w:r>
      <w:r w:rsidR="00A514FA" w:rsidRPr="000E6E4B">
        <w:rPr>
          <w:b w:val="0"/>
        </w:rPr>
        <w:t xml:space="preserve"> com um Projeto Político</w:t>
      </w:r>
      <w:r w:rsidR="00D75534">
        <w:rPr>
          <w:b w:val="0"/>
        </w:rPr>
        <w:t>-</w:t>
      </w:r>
      <w:r w:rsidR="00A514FA" w:rsidRPr="000E6E4B">
        <w:rPr>
          <w:b w:val="0"/>
        </w:rPr>
        <w:t>Pedagógico que retrate suas demandas e finalidades a escola, ao assumir sua função social, contribuirá para a formação de agentes envolvidos no processo de construção de novos e democráticos paradigmas para a vivência e convivência em sociedade.</w:t>
      </w:r>
    </w:p>
    <w:p w:rsidR="00A514FA" w:rsidRPr="000E6E4B" w:rsidRDefault="00A514FA" w:rsidP="000E6E4B">
      <w:pPr>
        <w:rPr>
          <w:rFonts w:cs="Times New Roman"/>
          <w:szCs w:val="24"/>
        </w:rPr>
      </w:pPr>
    </w:p>
    <w:p w:rsidR="00A514FA" w:rsidRDefault="00A514FA" w:rsidP="00814F74">
      <w:pPr>
        <w:ind w:firstLine="0"/>
        <w:rPr>
          <w:rFonts w:cs="Times New Roman"/>
          <w:b/>
          <w:szCs w:val="24"/>
        </w:rPr>
      </w:pPr>
      <w:r w:rsidRPr="000E6E4B">
        <w:rPr>
          <w:rFonts w:cs="Times New Roman"/>
          <w:b/>
          <w:szCs w:val="24"/>
        </w:rPr>
        <w:t>CONSIDERAÇÕES FINAIS</w:t>
      </w:r>
    </w:p>
    <w:p w:rsidR="00AB39D8" w:rsidRPr="00814F74" w:rsidRDefault="00AB39D8" w:rsidP="00814F74">
      <w:pPr>
        <w:ind w:firstLine="0"/>
        <w:rPr>
          <w:rFonts w:cs="Times New Roman"/>
          <w:b/>
          <w:szCs w:val="24"/>
        </w:rPr>
      </w:pPr>
    </w:p>
    <w:p w:rsidR="00A514FA" w:rsidRPr="000E6E4B" w:rsidRDefault="00A514FA" w:rsidP="000E6E4B">
      <w:pPr>
        <w:pStyle w:val="Subttulo"/>
        <w:tabs>
          <w:tab w:val="left" w:pos="851"/>
        </w:tabs>
        <w:jc w:val="both"/>
        <w:rPr>
          <w:b w:val="0"/>
        </w:rPr>
      </w:pPr>
      <w:r w:rsidRPr="000E6E4B">
        <w:rPr>
          <w:b w:val="0"/>
        </w:rPr>
        <w:tab/>
        <w:t xml:space="preserve">A década de </w:t>
      </w:r>
      <w:r w:rsidR="00065EFD">
        <w:rPr>
          <w:b w:val="0"/>
        </w:rPr>
        <w:t>19</w:t>
      </w:r>
      <w:r w:rsidRPr="000E6E4B">
        <w:rPr>
          <w:b w:val="0"/>
        </w:rPr>
        <w:t>80 no Brasil foi marcada por intensas lutas em favor da democratização na gestão de todas as esferas sociais. Estes princípios de participação e descentralização de poder chegaram também, por força da lei,</w:t>
      </w:r>
      <w:r w:rsidR="007717EA">
        <w:rPr>
          <w:b w:val="0"/>
        </w:rPr>
        <w:t xml:space="preserve"> nos sistemas </w:t>
      </w:r>
      <w:r w:rsidR="00814F74">
        <w:rPr>
          <w:b w:val="0"/>
        </w:rPr>
        <w:t xml:space="preserve">educacionais, </w:t>
      </w:r>
      <w:r w:rsidR="007717EA">
        <w:rPr>
          <w:b w:val="0"/>
        </w:rPr>
        <w:t>tendo em vista</w:t>
      </w:r>
      <w:r w:rsidRPr="000E6E4B">
        <w:rPr>
          <w:b w:val="0"/>
        </w:rPr>
        <w:t xml:space="preserve"> que a escola é entendida enquanto um importante instrumento e mecanismo de formação de cultura e cidadania.</w:t>
      </w:r>
    </w:p>
    <w:p w:rsidR="00A514FA" w:rsidRPr="000E6E4B" w:rsidRDefault="00A514FA" w:rsidP="000E6E4B">
      <w:pPr>
        <w:pStyle w:val="Subttulo"/>
        <w:tabs>
          <w:tab w:val="left" w:pos="851"/>
        </w:tabs>
        <w:jc w:val="both"/>
        <w:rPr>
          <w:b w:val="0"/>
        </w:rPr>
      </w:pPr>
      <w:r w:rsidRPr="000E6E4B">
        <w:rPr>
          <w:b w:val="0"/>
        </w:rPr>
        <w:tab/>
        <w:t xml:space="preserve">Nesse sentido, entende-se que somente através de processos educativos a sociedade humana consegue superar e/ou desconstruir os ranços de culturas autoritárias e hierarquizadoras, formatada e enraizada historicamente no comportamento e relações sociais, viabilizando espaços e abrindo caminhos para relações de poder baseadas em princípios democráticos. </w:t>
      </w:r>
    </w:p>
    <w:p w:rsidR="00A514FA" w:rsidRPr="000E6E4B" w:rsidRDefault="00A514FA" w:rsidP="000E6E4B">
      <w:pPr>
        <w:pStyle w:val="Subttulo"/>
        <w:ind w:firstLine="709"/>
        <w:jc w:val="both"/>
        <w:rPr>
          <w:b w:val="0"/>
        </w:rPr>
      </w:pPr>
      <w:r w:rsidRPr="000E6E4B">
        <w:rPr>
          <w:b w:val="0"/>
        </w:rPr>
        <w:t xml:space="preserve">Dessa forma, é consenso entre estudiosos e pesquisadores educacionais que a escola é por excelência, espaço para o exercício de experiências de cidadania e democracia, tendo em vista sua função social e missão na formação de sujeitos para a prática da participação fazendo-os experimentar neste ambiente o exercício democrático e descentralizado da gestão do espaço e das pessoas que constituem a escola. </w:t>
      </w:r>
    </w:p>
    <w:p w:rsidR="00A514FA" w:rsidRPr="000E6E4B" w:rsidRDefault="00A514FA" w:rsidP="000E6E4B">
      <w:pPr>
        <w:pStyle w:val="Subttulo"/>
        <w:ind w:firstLine="709"/>
        <w:jc w:val="both"/>
        <w:rPr>
          <w:b w:val="0"/>
        </w:rPr>
      </w:pPr>
      <w:r w:rsidRPr="000E6E4B">
        <w:rPr>
          <w:b w:val="0"/>
        </w:rPr>
        <w:t>A legislação brasileira, desde a CF/88 até a LDB 9.394/96, estabelece princípios e mecanismos de implementação da gestão democrática da escola, a exemplo dos conselhos escolares, grêmio estudantil, associação de pais e mestres e o Projeto Político</w:t>
      </w:r>
      <w:r w:rsidR="00D75534">
        <w:rPr>
          <w:b w:val="0"/>
        </w:rPr>
        <w:t>-</w:t>
      </w:r>
      <w:r w:rsidRPr="000E6E4B">
        <w:rPr>
          <w:b w:val="0"/>
        </w:rPr>
        <w:t>Pedagógico que assume um papel relevante na organização e direcionamento de ações participativas na gestão da escola.</w:t>
      </w:r>
    </w:p>
    <w:p w:rsidR="00A514FA" w:rsidRPr="000E6E4B" w:rsidRDefault="00A514FA" w:rsidP="000E6E4B">
      <w:pPr>
        <w:pStyle w:val="Subttulo"/>
        <w:ind w:firstLine="709"/>
        <w:jc w:val="both"/>
        <w:rPr>
          <w:b w:val="0"/>
        </w:rPr>
      </w:pPr>
      <w:r w:rsidRPr="000E6E4B">
        <w:rPr>
          <w:b w:val="0"/>
        </w:rPr>
        <w:t>A gestão democrática tem ganhado espaço importante no bojo das diretrizes e políticas públicas para a qualidade da educação. Desse modo, articular e viabilizar os instrumentos que norteiam esse modelo de administrar</w:t>
      </w:r>
      <w:r w:rsidR="00A240E4">
        <w:rPr>
          <w:b w:val="0"/>
        </w:rPr>
        <w:t xml:space="preserve"> os sistemas de ensino</w:t>
      </w:r>
      <w:r w:rsidR="007717EA">
        <w:rPr>
          <w:b w:val="0"/>
        </w:rPr>
        <w:t xml:space="preserve"> tornou-se</w:t>
      </w:r>
      <w:r w:rsidRPr="000E6E4B">
        <w:rPr>
          <w:b w:val="0"/>
        </w:rPr>
        <w:t xml:space="preserve"> meta</w:t>
      </w:r>
      <w:r w:rsidR="007717EA">
        <w:rPr>
          <w:b w:val="0"/>
        </w:rPr>
        <w:t xml:space="preserve"> e objetivo </w:t>
      </w:r>
      <w:r w:rsidR="00A240E4">
        <w:rPr>
          <w:b w:val="0"/>
        </w:rPr>
        <w:t xml:space="preserve">a ser perseguido e </w:t>
      </w:r>
      <w:r w:rsidR="00814F74">
        <w:rPr>
          <w:b w:val="0"/>
        </w:rPr>
        <w:t>consolidado em</w:t>
      </w:r>
      <w:r w:rsidR="007717EA">
        <w:rPr>
          <w:b w:val="0"/>
        </w:rPr>
        <w:t xml:space="preserve"> todas as e</w:t>
      </w:r>
      <w:r w:rsidR="00A240E4">
        <w:rPr>
          <w:b w:val="0"/>
        </w:rPr>
        <w:t>s</w:t>
      </w:r>
      <w:r w:rsidR="007717EA">
        <w:rPr>
          <w:b w:val="0"/>
        </w:rPr>
        <w:t xml:space="preserve">feras educacionais. </w:t>
      </w:r>
      <w:r w:rsidRPr="000E6E4B">
        <w:rPr>
          <w:b w:val="0"/>
        </w:rPr>
        <w:t xml:space="preserve">. </w:t>
      </w:r>
    </w:p>
    <w:p w:rsidR="00A514FA" w:rsidRPr="000E6E4B" w:rsidRDefault="00A514FA" w:rsidP="000E6E4B">
      <w:pPr>
        <w:pStyle w:val="Subttulo"/>
        <w:ind w:firstLine="709"/>
        <w:jc w:val="both"/>
        <w:rPr>
          <w:b w:val="0"/>
        </w:rPr>
      </w:pPr>
      <w:r w:rsidRPr="000E6E4B">
        <w:rPr>
          <w:b w:val="0"/>
        </w:rPr>
        <w:lastRenderedPageBreak/>
        <w:t>Portanto, o Projeto Político</w:t>
      </w:r>
      <w:r w:rsidR="00D75534">
        <w:rPr>
          <w:b w:val="0"/>
        </w:rPr>
        <w:t>-</w:t>
      </w:r>
      <w:r w:rsidRPr="000E6E4B">
        <w:rPr>
          <w:b w:val="0"/>
        </w:rPr>
        <w:t>Pedagógico que deixou de ser aquele documento burocratizado, elaborado por terceiros, alheios ao contexto e cultura escolar, apenas para cumprir determinações legais, tem assumido papel relevante na gestão democrática à medida que retrata a identidade da comunidade escolar e congrega seus atores num intenso e permanente processo de reflexão-ação-reflexão.</w:t>
      </w:r>
    </w:p>
    <w:p w:rsidR="00A240E4" w:rsidRDefault="00A514FA" w:rsidP="00A240E4">
      <w:pPr>
        <w:pStyle w:val="Subttulo"/>
        <w:ind w:firstLine="709"/>
        <w:jc w:val="both"/>
        <w:rPr>
          <w:b w:val="0"/>
        </w:rPr>
      </w:pPr>
      <w:r w:rsidRPr="000E6E4B">
        <w:rPr>
          <w:b w:val="0"/>
        </w:rPr>
        <w:t>Portanto, a ação pedagógica da escola é</w:t>
      </w:r>
      <w:r w:rsidR="00A240E4">
        <w:rPr>
          <w:b w:val="0"/>
        </w:rPr>
        <w:t xml:space="preserve"> definida e motivada a começar </w:t>
      </w:r>
      <w:r w:rsidRPr="000E6E4B">
        <w:rPr>
          <w:b w:val="0"/>
        </w:rPr>
        <w:t xml:space="preserve">da intenção política de seus agentes, que podem </w:t>
      </w:r>
      <w:r w:rsidR="00814F74" w:rsidRPr="000E6E4B">
        <w:rPr>
          <w:b w:val="0"/>
        </w:rPr>
        <w:t>organizar</w:t>
      </w:r>
      <w:r w:rsidRPr="000E6E4B">
        <w:rPr>
          <w:b w:val="0"/>
        </w:rPr>
        <w:t xml:space="preserve"> construir e se apropriar das estratégias e instrumentos de ação e participação delimitados no PPP, que se constitui enquanto o grande mecanismo de envolvimento, organização e implementação da gestão democrática na escola. </w:t>
      </w:r>
      <w:r w:rsidR="00A240E4">
        <w:rPr>
          <w:b w:val="0"/>
        </w:rPr>
        <w:t>Para tanto, é imperativo a</w:t>
      </w:r>
      <w:r w:rsidRPr="000E6E4B">
        <w:rPr>
          <w:b w:val="0"/>
        </w:rPr>
        <w:t xml:space="preserve"> super</w:t>
      </w:r>
      <w:r w:rsidR="00A240E4">
        <w:rPr>
          <w:b w:val="0"/>
        </w:rPr>
        <w:t>ação d</w:t>
      </w:r>
      <w:r w:rsidRPr="000E6E4B">
        <w:rPr>
          <w:b w:val="0"/>
        </w:rPr>
        <w:t>os desafios</w:t>
      </w:r>
      <w:r w:rsidR="00A240E4">
        <w:rPr>
          <w:b w:val="0"/>
        </w:rPr>
        <w:t xml:space="preserve"> evidenciados</w:t>
      </w:r>
      <w:r w:rsidRPr="000E6E4B">
        <w:rPr>
          <w:b w:val="0"/>
        </w:rPr>
        <w:t xml:space="preserve"> para implementação de formas mais democráticas e </w:t>
      </w:r>
      <w:r w:rsidR="00814F74" w:rsidRPr="000E6E4B">
        <w:rPr>
          <w:b w:val="0"/>
        </w:rPr>
        <w:t>humanizastes</w:t>
      </w:r>
      <w:r w:rsidRPr="000E6E4B">
        <w:rPr>
          <w:b w:val="0"/>
        </w:rPr>
        <w:t xml:space="preserve"> de educação, </w:t>
      </w:r>
      <w:r w:rsidR="00A240E4">
        <w:rPr>
          <w:b w:val="0"/>
        </w:rPr>
        <w:t>bem como</w:t>
      </w:r>
      <w:r w:rsidRPr="000E6E4B">
        <w:rPr>
          <w:b w:val="0"/>
        </w:rPr>
        <w:t xml:space="preserve"> mudanças estruturais e atitudinais no modelo de escola que herdam</w:t>
      </w:r>
      <w:r w:rsidR="00A240E4">
        <w:rPr>
          <w:b w:val="0"/>
        </w:rPr>
        <w:t xml:space="preserve">os que opera visando </w:t>
      </w:r>
      <w:r w:rsidR="00814F74">
        <w:rPr>
          <w:b w:val="0"/>
        </w:rPr>
        <w:t>à</w:t>
      </w:r>
      <w:r w:rsidR="00A240E4">
        <w:rPr>
          <w:b w:val="0"/>
        </w:rPr>
        <w:t xml:space="preserve"> padronização e passividade. N</w:t>
      </w:r>
      <w:r w:rsidRPr="000E6E4B">
        <w:rPr>
          <w:b w:val="0"/>
        </w:rPr>
        <w:t>esse contexto, a gestão democrática</w:t>
      </w:r>
      <w:r w:rsidR="00D75534">
        <w:rPr>
          <w:b w:val="0"/>
        </w:rPr>
        <w:t>,</w:t>
      </w:r>
      <w:r w:rsidRPr="000E6E4B">
        <w:rPr>
          <w:b w:val="0"/>
        </w:rPr>
        <w:t xml:space="preserve"> ao exercitar a coletividade, o respeito e o </w:t>
      </w:r>
      <w:r w:rsidR="00A240E4">
        <w:rPr>
          <w:b w:val="0"/>
        </w:rPr>
        <w:t xml:space="preserve">acolhimento à </w:t>
      </w:r>
      <w:r w:rsidR="00814F74">
        <w:rPr>
          <w:b w:val="0"/>
        </w:rPr>
        <w:t xml:space="preserve">pluralidade, </w:t>
      </w:r>
      <w:r w:rsidRPr="000E6E4B">
        <w:rPr>
          <w:b w:val="0"/>
        </w:rPr>
        <w:t xml:space="preserve">poderá propiciar mudanças consideráveis no </w:t>
      </w:r>
      <w:r w:rsidR="00D75534">
        <w:rPr>
          <w:b w:val="0"/>
        </w:rPr>
        <w:t>espaço cotidiano da escola.</w:t>
      </w:r>
    </w:p>
    <w:p w:rsidR="00CF4B7A" w:rsidRDefault="00CF4B7A" w:rsidP="00EE0B62">
      <w:pPr>
        <w:pStyle w:val="Subttulo"/>
        <w:spacing w:line="240" w:lineRule="auto"/>
        <w:jc w:val="both"/>
        <w:rPr>
          <w:b w:val="0"/>
        </w:rPr>
      </w:pPr>
    </w:p>
    <w:p w:rsidR="001A5BCE" w:rsidRDefault="001A5BCE" w:rsidP="00EE0B62">
      <w:pPr>
        <w:pStyle w:val="Subttulo"/>
        <w:spacing w:line="240" w:lineRule="auto"/>
        <w:jc w:val="both"/>
      </w:pPr>
    </w:p>
    <w:p w:rsidR="00A514FA" w:rsidRPr="00A240E4" w:rsidRDefault="00A514FA" w:rsidP="00EE0B62">
      <w:pPr>
        <w:pStyle w:val="Subttulo"/>
        <w:spacing w:line="240" w:lineRule="auto"/>
        <w:jc w:val="both"/>
      </w:pPr>
      <w:r w:rsidRPr="00A240E4">
        <w:t>R</w:t>
      </w:r>
      <w:r w:rsidR="00D75534" w:rsidRPr="00A240E4">
        <w:t>eferências</w:t>
      </w:r>
    </w:p>
    <w:p w:rsidR="00A514FA" w:rsidRPr="000E6E4B" w:rsidRDefault="00A514FA" w:rsidP="00EE0B62">
      <w:pPr>
        <w:spacing w:line="240" w:lineRule="auto"/>
        <w:rPr>
          <w:rFonts w:cs="Times New Roman"/>
          <w:b/>
          <w:szCs w:val="24"/>
        </w:rPr>
      </w:pPr>
    </w:p>
    <w:p w:rsidR="00A514FA" w:rsidRPr="000E6E4B" w:rsidRDefault="00A514FA" w:rsidP="00EE0B62">
      <w:pPr>
        <w:autoSpaceDE w:val="0"/>
        <w:autoSpaceDN w:val="0"/>
        <w:adjustRightInd w:val="0"/>
        <w:spacing w:line="240" w:lineRule="auto"/>
        <w:ind w:firstLine="0"/>
        <w:rPr>
          <w:rFonts w:cs="Times New Roman"/>
          <w:szCs w:val="24"/>
        </w:rPr>
      </w:pPr>
      <w:r w:rsidRPr="000E6E4B">
        <w:rPr>
          <w:rFonts w:cs="Times New Roman"/>
          <w:szCs w:val="24"/>
        </w:rPr>
        <w:t xml:space="preserve">BRASIL. </w:t>
      </w:r>
      <w:r w:rsidRPr="000E6E4B">
        <w:rPr>
          <w:rFonts w:cs="Times New Roman"/>
          <w:b/>
          <w:bCs/>
          <w:szCs w:val="24"/>
        </w:rPr>
        <w:t>Constituição da República Federativa do Brasil</w:t>
      </w:r>
      <w:r w:rsidRPr="000E6E4B">
        <w:rPr>
          <w:rFonts w:cs="Times New Roman"/>
          <w:szCs w:val="24"/>
        </w:rPr>
        <w:t>. Brasília, DF: Senado, 1988.</w:t>
      </w:r>
    </w:p>
    <w:p w:rsidR="00A514FA" w:rsidRPr="000E6E4B" w:rsidRDefault="00A514FA" w:rsidP="00EE0B62">
      <w:pPr>
        <w:autoSpaceDE w:val="0"/>
        <w:autoSpaceDN w:val="0"/>
        <w:adjustRightInd w:val="0"/>
        <w:spacing w:line="240" w:lineRule="auto"/>
        <w:rPr>
          <w:rFonts w:cs="Times New Roman"/>
          <w:szCs w:val="24"/>
        </w:rPr>
      </w:pPr>
    </w:p>
    <w:p w:rsidR="00A514FA" w:rsidRPr="000E6E4B" w:rsidRDefault="001A5BCE" w:rsidP="00EE0B62">
      <w:pPr>
        <w:spacing w:line="240" w:lineRule="auto"/>
        <w:ind w:firstLine="0"/>
        <w:rPr>
          <w:rFonts w:cs="Times New Roman"/>
          <w:szCs w:val="24"/>
        </w:rPr>
      </w:pPr>
      <w:r w:rsidRPr="000E6E4B">
        <w:rPr>
          <w:rFonts w:cs="Times New Roman"/>
          <w:szCs w:val="24"/>
        </w:rPr>
        <w:t xml:space="preserve">BRASIL. </w:t>
      </w:r>
      <w:r w:rsidR="00A514FA" w:rsidRPr="000E6E4B">
        <w:rPr>
          <w:rFonts w:cs="Times New Roman"/>
          <w:szCs w:val="24"/>
        </w:rPr>
        <w:t>Lei n° 9.394 de 1996.</w:t>
      </w:r>
      <w:r w:rsidR="00D75534">
        <w:rPr>
          <w:rFonts w:cs="Times New Roman"/>
          <w:szCs w:val="24"/>
        </w:rPr>
        <w:t xml:space="preserve"> Estabelece as </w:t>
      </w:r>
      <w:r w:rsidR="00D75534" w:rsidRPr="00D75534">
        <w:rPr>
          <w:rFonts w:cs="Times New Roman"/>
          <w:szCs w:val="24"/>
        </w:rPr>
        <w:t>D</w:t>
      </w:r>
      <w:r w:rsidR="00A514FA" w:rsidRPr="00D75534">
        <w:rPr>
          <w:rFonts w:cs="Times New Roman"/>
          <w:szCs w:val="24"/>
        </w:rPr>
        <w:t xml:space="preserve">iretrizes e Bases da Educação </w:t>
      </w:r>
      <w:r w:rsidRPr="00D75534">
        <w:rPr>
          <w:rFonts w:cs="Times New Roman"/>
          <w:szCs w:val="24"/>
        </w:rPr>
        <w:t xml:space="preserve">Nacional. </w:t>
      </w:r>
      <w:r w:rsidR="00A514FA" w:rsidRPr="000E6E4B">
        <w:rPr>
          <w:rFonts w:cs="Times New Roman"/>
          <w:szCs w:val="24"/>
        </w:rPr>
        <w:t>Brasília, DF, 1996.</w:t>
      </w:r>
    </w:p>
    <w:p w:rsidR="00A514FA" w:rsidRPr="000E6E4B" w:rsidRDefault="00A514FA" w:rsidP="00EE0B62">
      <w:pPr>
        <w:spacing w:line="240" w:lineRule="auto"/>
        <w:rPr>
          <w:rFonts w:cs="Times New Roman"/>
          <w:szCs w:val="24"/>
        </w:rPr>
      </w:pPr>
    </w:p>
    <w:p w:rsidR="00A514FA" w:rsidRPr="000E6E4B" w:rsidRDefault="00A514FA" w:rsidP="00EE0B62">
      <w:pPr>
        <w:pStyle w:val="Ttulo"/>
        <w:jc w:val="both"/>
        <w:rPr>
          <w:b w:val="0"/>
          <w:bCs w:val="0"/>
        </w:rPr>
      </w:pPr>
      <w:r w:rsidRPr="000E6E4B">
        <w:rPr>
          <w:b w:val="0"/>
          <w:bCs w:val="0"/>
        </w:rPr>
        <w:t xml:space="preserve">BUSSMANN, Antônia Carvalho. </w:t>
      </w:r>
      <w:r w:rsidRPr="00981C6A">
        <w:rPr>
          <w:b w:val="0"/>
        </w:rPr>
        <w:t>O projeto Político-Pedagógico e a Gestão da escola</w:t>
      </w:r>
      <w:r w:rsidRPr="000E6E4B">
        <w:rPr>
          <w:b w:val="0"/>
          <w:bCs w:val="0"/>
        </w:rPr>
        <w:t xml:space="preserve">. In: VEIGA, Ilma Passos Alencastro (org.). </w:t>
      </w:r>
      <w:r w:rsidR="00FB5E65" w:rsidRPr="00FB5E65">
        <w:rPr>
          <w:bCs w:val="0"/>
        </w:rPr>
        <w:t>Escola:</w:t>
      </w:r>
      <w:r w:rsidR="00FB5E65">
        <w:rPr>
          <w:b w:val="0"/>
          <w:bCs w:val="0"/>
        </w:rPr>
        <w:t xml:space="preserve"> espaço do </w:t>
      </w:r>
      <w:r w:rsidR="00981C6A" w:rsidRPr="00FB5E65">
        <w:rPr>
          <w:b w:val="0"/>
          <w:bCs w:val="0"/>
        </w:rPr>
        <w:t>Projeto político-pedagógico</w:t>
      </w:r>
      <w:r w:rsidR="00981C6A">
        <w:rPr>
          <w:b w:val="0"/>
          <w:bCs w:val="0"/>
        </w:rPr>
        <w:t xml:space="preserve">. </w:t>
      </w:r>
      <w:r w:rsidRPr="000E6E4B">
        <w:rPr>
          <w:b w:val="0"/>
          <w:bCs w:val="0"/>
        </w:rPr>
        <w:t xml:space="preserve">Campinas, SP: Papirus, 1995. </w:t>
      </w:r>
    </w:p>
    <w:p w:rsidR="00A514FA" w:rsidRPr="000E6E4B" w:rsidRDefault="00A514FA" w:rsidP="00EE0B62">
      <w:pPr>
        <w:pStyle w:val="Ttulo"/>
        <w:jc w:val="both"/>
        <w:rPr>
          <w:b w:val="0"/>
          <w:bCs w:val="0"/>
        </w:rPr>
      </w:pPr>
      <w:bookmarkStart w:id="0" w:name="_GoBack"/>
      <w:bookmarkEnd w:id="0"/>
    </w:p>
    <w:p w:rsidR="00A514FA" w:rsidRDefault="00A514FA" w:rsidP="00EE0B62">
      <w:pPr>
        <w:spacing w:line="240" w:lineRule="auto"/>
        <w:ind w:firstLine="0"/>
        <w:rPr>
          <w:rFonts w:cs="Times New Roman"/>
          <w:szCs w:val="24"/>
        </w:rPr>
      </w:pPr>
      <w:r w:rsidRPr="000E6E4B">
        <w:rPr>
          <w:rFonts w:cs="Times New Roman"/>
          <w:szCs w:val="24"/>
        </w:rPr>
        <w:t xml:space="preserve">DOURADO, Luís </w:t>
      </w:r>
      <w:r w:rsidR="001A5BCE" w:rsidRPr="000E6E4B">
        <w:rPr>
          <w:rFonts w:cs="Times New Roman"/>
          <w:szCs w:val="24"/>
        </w:rPr>
        <w:t xml:space="preserve">Fernando; DUARTE, </w:t>
      </w:r>
      <w:r w:rsidRPr="000E6E4B">
        <w:rPr>
          <w:rFonts w:cs="Times New Roman"/>
          <w:szCs w:val="24"/>
        </w:rPr>
        <w:t xml:space="preserve">Marisa Ribeiro Teixeira. </w:t>
      </w:r>
      <w:r w:rsidRPr="000E6E4B">
        <w:rPr>
          <w:rFonts w:cs="Times New Roman"/>
          <w:b/>
          <w:szCs w:val="24"/>
        </w:rPr>
        <w:t xml:space="preserve">PROGESTÃO: </w:t>
      </w:r>
      <w:r w:rsidRPr="00D75534">
        <w:rPr>
          <w:rFonts w:cs="Times New Roman"/>
          <w:szCs w:val="24"/>
        </w:rPr>
        <w:t xml:space="preserve">Como </w:t>
      </w:r>
      <w:r w:rsidR="001A5BCE" w:rsidRPr="00D75534">
        <w:rPr>
          <w:rFonts w:cs="Times New Roman"/>
          <w:szCs w:val="24"/>
        </w:rPr>
        <w:t xml:space="preserve">promover, </w:t>
      </w:r>
      <w:r w:rsidRPr="00D75534">
        <w:rPr>
          <w:rFonts w:cs="Times New Roman"/>
          <w:szCs w:val="24"/>
        </w:rPr>
        <w:t>articular e envolver a ação das pessoas no processo de gestão escolar? Módulo II.</w:t>
      </w:r>
      <w:r w:rsidRPr="000E6E4B">
        <w:rPr>
          <w:rFonts w:cs="Times New Roman"/>
          <w:szCs w:val="24"/>
        </w:rPr>
        <w:t xml:space="preserve"> Brasília: </w:t>
      </w:r>
      <w:r w:rsidR="00814F74" w:rsidRPr="000E6E4B">
        <w:rPr>
          <w:rFonts w:cs="Times New Roman"/>
          <w:szCs w:val="24"/>
        </w:rPr>
        <w:t xml:space="preserve">CONSED, </w:t>
      </w:r>
      <w:r w:rsidRPr="000E6E4B">
        <w:rPr>
          <w:rFonts w:cs="Times New Roman"/>
          <w:szCs w:val="24"/>
        </w:rPr>
        <w:t>2001.</w:t>
      </w:r>
    </w:p>
    <w:p w:rsidR="00D75534" w:rsidRDefault="00D75534" w:rsidP="00EE0B62">
      <w:pPr>
        <w:spacing w:line="240" w:lineRule="auto"/>
        <w:ind w:firstLine="0"/>
        <w:rPr>
          <w:rFonts w:cs="Times New Roman"/>
          <w:szCs w:val="24"/>
        </w:rPr>
      </w:pPr>
    </w:p>
    <w:p w:rsidR="00D75534" w:rsidRPr="000E6E4B" w:rsidRDefault="00D75534" w:rsidP="00EE0B62">
      <w:pPr>
        <w:spacing w:line="240" w:lineRule="auto"/>
        <w:ind w:firstLine="0"/>
        <w:rPr>
          <w:rFonts w:cs="Times New Roman"/>
          <w:szCs w:val="24"/>
        </w:rPr>
      </w:pPr>
      <w:r>
        <w:rPr>
          <w:rFonts w:cs="Times New Roman"/>
          <w:szCs w:val="24"/>
        </w:rPr>
        <w:t xml:space="preserve">GUEDES, Josenilson V.; SILVA, Angela M.F.; GARCIA, Luciane T. Projeto político-pedagógico na perspectiva da educação em direitos humanos: um ensaio teórico. </w:t>
      </w:r>
      <w:r w:rsidRPr="00FB5E65">
        <w:rPr>
          <w:rFonts w:cs="Times New Roman"/>
          <w:b/>
          <w:szCs w:val="24"/>
        </w:rPr>
        <w:t>Revista Brasileira de Estudos Pedagógicos</w:t>
      </w:r>
      <w:r>
        <w:rPr>
          <w:rFonts w:cs="Times New Roman"/>
          <w:szCs w:val="24"/>
        </w:rPr>
        <w:t xml:space="preserve">, vol. 98, n.250, p. 580-595, 2017.  </w:t>
      </w:r>
    </w:p>
    <w:p w:rsidR="00A514FA" w:rsidRPr="000E6E4B" w:rsidRDefault="00A514FA" w:rsidP="00EE0B62">
      <w:pPr>
        <w:spacing w:line="240" w:lineRule="auto"/>
        <w:rPr>
          <w:rFonts w:cs="Times New Roman"/>
          <w:szCs w:val="24"/>
        </w:rPr>
      </w:pPr>
    </w:p>
    <w:p w:rsidR="00A514FA" w:rsidRPr="000E6E4B" w:rsidRDefault="00A514FA" w:rsidP="00EE0B62">
      <w:pPr>
        <w:spacing w:line="240" w:lineRule="auto"/>
        <w:ind w:firstLine="0"/>
        <w:rPr>
          <w:rFonts w:cs="Times New Roman"/>
          <w:szCs w:val="24"/>
        </w:rPr>
      </w:pPr>
      <w:r w:rsidRPr="000E6E4B">
        <w:rPr>
          <w:rFonts w:cs="Times New Roman"/>
          <w:szCs w:val="24"/>
        </w:rPr>
        <w:t>LÜCK, Heloísa et al. Uma abordagem participativa para a gestão escolar.I</w:t>
      </w:r>
      <w:r w:rsidR="00981C6A">
        <w:rPr>
          <w:rFonts w:cs="Times New Roman"/>
          <w:szCs w:val="24"/>
        </w:rPr>
        <w:t>n:</w:t>
      </w:r>
      <w:r w:rsidR="00D75534">
        <w:rPr>
          <w:rFonts w:cs="Times New Roman"/>
          <w:szCs w:val="24"/>
        </w:rPr>
        <w:t xml:space="preserve"> ______ (Org.). </w:t>
      </w:r>
      <w:r w:rsidRPr="000E6E4B">
        <w:rPr>
          <w:rFonts w:cs="Times New Roman"/>
          <w:b/>
          <w:szCs w:val="24"/>
        </w:rPr>
        <w:t xml:space="preserve">A escola participativa: </w:t>
      </w:r>
      <w:r w:rsidRPr="00981C6A">
        <w:rPr>
          <w:rFonts w:cs="Times New Roman"/>
          <w:szCs w:val="24"/>
        </w:rPr>
        <w:t>o trabalho do gestor escolar</w:t>
      </w:r>
      <w:r w:rsidRPr="000E6E4B">
        <w:rPr>
          <w:rFonts w:cs="Times New Roman"/>
          <w:szCs w:val="24"/>
        </w:rPr>
        <w:t>. 5 ed. Rio de Janeiro</w:t>
      </w:r>
      <w:r w:rsidR="00981C6A">
        <w:rPr>
          <w:rFonts w:cs="Times New Roman"/>
          <w:szCs w:val="24"/>
        </w:rPr>
        <w:t>:</w:t>
      </w:r>
      <w:r w:rsidRPr="000E6E4B">
        <w:rPr>
          <w:rFonts w:cs="Times New Roman"/>
          <w:szCs w:val="24"/>
        </w:rPr>
        <w:t xml:space="preserve"> DP&amp;A</w:t>
      </w:r>
      <w:r w:rsidR="00981C6A">
        <w:rPr>
          <w:rFonts w:cs="Times New Roman"/>
          <w:szCs w:val="24"/>
        </w:rPr>
        <w:t xml:space="preserve">, </w:t>
      </w:r>
      <w:r w:rsidRPr="000E6E4B">
        <w:rPr>
          <w:rFonts w:cs="Times New Roman"/>
          <w:szCs w:val="24"/>
        </w:rPr>
        <w:t>2001.</w:t>
      </w:r>
    </w:p>
    <w:p w:rsidR="00EE0B62" w:rsidRDefault="00EE0B62" w:rsidP="00EE0B62">
      <w:pPr>
        <w:spacing w:line="240" w:lineRule="auto"/>
        <w:ind w:firstLine="0"/>
        <w:rPr>
          <w:rFonts w:cs="Times New Roman"/>
          <w:szCs w:val="24"/>
        </w:rPr>
      </w:pPr>
    </w:p>
    <w:p w:rsidR="00A514FA" w:rsidRPr="000E6E4B" w:rsidDel="00797D9D" w:rsidRDefault="00A514FA" w:rsidP="00EE0B62">
      <w:pPr>
        <w:spacing w:line="240" w:lineRule="auto"/>
        <w:ind w:firstLine="0"/>
        <w:rPr>
          <w:del w:id="1" w:author="ADM" w:date="2012-05-21T00:05:00Z"/>
          <w:rFonts w:cs="Times New Roman"/>
          <w:szCs w:val="24"/>
        </w:rPr>
      </w:pPr>
      <w:r w:rsidRPr="000E6E4B">
        <w:rPr>
          <w:rFonts w:cs="Times New Roman"/>
          <w:szCs w:val="24"/>
        </w:rPr>
        <w:t xml:space="preserve">MALHEIRO, João. Projeto político-pedagógico: utopia ou realidade. </w:t>
      </w:r>
      <w:r w:rsidRPr="000E6E4B">
        <w:rPr>
          <w:rFonts w:cs="Times New Roman"/>
          <w:b/>
          <w:szCs w:val="24"/>
        </w:rPr>
        <w:t>Ensaio:</w:t>
      </w:r>
      <w:r w:rsidRPr="000E6E4B">
        <w:rPr>
          <w:rFonts w:eastAsia="Calibri" w:cs="Times New Roman"/>
          <w:b/>
          <w:color w:val="231F20"/>
          <w:szCs w:val="24"/>
        </w:rPr>
        <w:t xml:space="preserve"> aval. </w:t>
      </w:r>
    </w:p>
    <w:p w:rsidR="00A514FA" w:rsidRPr="000E6E4B" w:rsidRDefault="00A514FA" w:rsidP="00EE0B62">
      <w:pPr>
        <w:spacing w:line="240" w:lineRule="auto"/>
        <w:ind w:firstLine="0"/>
        <w:rPr>
          <w:rFonts w:cs="Times New Roman"/>
          <w:szCs w:val="24"/>
        </w:rPr>
      </w:pPr>
      <w:r w:rsidRPr="000E6E4B">
        <w:rPr>
          <w:rFonts w:eastAsia="Calibri" w:cs="Times New Roman"/>
          <w:b/>
          <w:color w:val="231F20"/>
          <w:szCs w:val="24"/>
        </w:rPr>
        <w:t>pol.públ, educ.,</w:t>
      </w:r>
      <w:r w:rsidRPr="000E6E4B">
        <w:rPr>
          <w:rFonts w:eastAsia="Calibri" w:cs="Times New Roman"/>
          <w:color w:val="231F20"/>
          <w:szCs w:val="24"/>
        </w:rPr>
        <w:t xml:space="preserve"> Rio de Janeiro, v.13, n.46, p. 79-104, jan./mar. 2005. </w:t>
      </w:r>
    </w:p>
    <w:p w:rsidR="00A514FA" w:rsidRPr="000E6E4B" w:rsidRDefault="00A514FA" w:rsidP="00EE0B62">
      <w:pPr>
        <w:spacing w:line="240" w:lineRule="auto"/>
        <w:rPr>
          <w:rFonts w:cs="Times New Roman"/>
          <w:szCs w:val="24"/>
        </w:rPr>
      </w:pPr>
    </w:p>
    <w:p w:rsidR="00A514FA" w:rsidRPr="000E6E4B" w:rsidRDefault="00A514FA" w:rsidP="00EE0B62">
      <w:pPr>
        <w:spacing w:line="240" w:lineRule="auto"/>
        <w:ind w:firstLine="0"/>
        <w:rPr>
          <w:rFonts w:cs="Times New Roman"/>
          <w:szCs w:val="24"/>
        </w:rPr>
      </w:pPr>
      <w:r w:rsidRPr="000E6E4B">
        <w:rPr>
          <w:rFonts w:cs="Times New Roman"/>
          <w:szCs w:val="24"/>
        </w:rPr>
        <w:lastRenderedPageBreak/>
        <w:t xml:space="preserve">MARÇAL, Juliana Correa.;SOUZA, José Vieira de. </w:t>
      </w:r>
      <w:r w:rsidRPr="000E6E4B">
        <w:rPr>
          <w:rFonts w:cs="Times New Roman"/>
          <w:b/>
          <w:szCs w:val="24"/>
        </w:rPr>
        <w:t>PROGESTÃO: Como promover a construção coletiva do projeto político pedagógico da escola?</w:t>
      </w:r>
      <w:r w:rsidR="00FB0219">
        <w:rPr>
          <w:rFonts w:cs="Times New Roman"/>
          <w:b/>
          <w:szCs w:val="24"/>
        </w:rPr>
        <w:t xml:space="preserve"> </w:t>
      </w:r>
      <w:r w:rsidRPr="000E6E4B">
        <w:rPr>
          <w:rFonts w:cs="Times New Roman"/>
          <w:b/>
          <w:szCs w:val="24"/>
        </w:rPr>
        <w:t>Módulo III.</w:t>
      </w:r>
      <w:r w:rsidRPr="000E6E4B">
        <w:rPr>
          <w:rFonts w:cs="Times New Roman"/>
          <w:szCs w:val="24"/>
        </w:rPr>
        <w:t xml:space="preserve"> Brasília: CONSED,2001. </w:t>
      </w:r>
    </w:p>
    <w:p w:rsidR="00A514FA" w:rsidRPr="000E6E4B" w:rsidRDefault="00A514FA" w:rsidP="00EE0B62">
      <w:pPr>
        <w:spacing w:line="240" w:lineRule="auto"/>
        <w:rPr>
          <w:rFonts w:cs="Times New Roman"/>
          <w:szCs w:val="24"/>
        </w:rPr>
      </w:pPr>
    </w:p>
    <w:p w:rsidR="00A514FA" w:rsidRPr="000E6E4B" w:rsidRDefault="00A514FA" w:rsidP="00EE0B62">
      <w:pPr>
        <w:pStyle w:val="Ttulo"/>
        <w:jc w:val="both"/>
        <w:rPr>
          <w:b w:val="0"/>
        </w:rPr>
      </w:pPr>
      <w:r w:rsidRPr="000E6E4B">
        <w:rPr>
          <w:b w:val="0"/>
          <w:bCs w:val="0"/>
        </w:rPr>
        <w:t xml:space="preserve">SALMASSO, José Luís; FERMI, Raquel Maria Bartone. </w:t>
      </w:r>
      <w:r w:rsidRPr="000E6E4B">
        <w:rPr>
          <w:bCs w:val="0"/>
        </w:rPr>
        <w:t xml:space="preserve">Projeto Político </w:t>
      </w:r>
      <w:r w:rsidR="00814F74" w:rsidRPr="000E6E4B">
        <w:rPr>
          <w:bCs w:val="0"/>
        </w:rPr>
        <w:t xml:space="preserve">Pedagógico: </w:t>
      </w:r>
      <w:r w:rsidR="00814F74" w:rsidRPr="000E6E4B">
        <w:rPr>
          <w:b w:val="0"/>
        </w:rPr>
        <w:t xml:space="preserve">umaperspectivadeidentidadenoexercíciodaautonomia. </w:t>
      </w:r>
      <w:r w:rsidRPr="000E6E4B">
        <w:rPr>
          <w:b w:val="0"/>
        </w:rPr>
        <w:t>2009.</w:t>
      </w:r>
      <w:r w:rsidRPr="000E6E4B">
        <w:rPr>
          <w:b w:val="0"/>
          <w:bCs w:val="0"/>
          <w:lang w:val="it-IT"/>
        </w:rPr>
        <w:t>Disponível em:</w:t>
      </w:r>
      <w:r w:rsidRPr="000E6E4B">
        <w:t>&lt;</w:t>
      </w:r>
      <w:r w:rsidRPr="000E6E4B">
        <w:rPr>
          <w:b w:val="0"/>
          <w:bCs w:val="0"/>
          <w:lang w:val="it-IT"/>
        </w:rPr>
        <w:t xml:space="preserve">http://www.smec.salvador.ba.gov.br/site/documentos/espaco-virtual/espaco-jornada-pedagogica/artigos </w:t>
      </w:r>
      <w:r w:rsidRPr="000E6E4B">
        <w:t>&gt;</w:t>
      </w:r>
      <w:r w:rsidR="00FB0219">
        <w:rPr>
          <w:b w:val="0"/>
        </w:rPr>
        <w:t>acesso em 20/09/ 2018</w:t>
      </w:r>
      <w:r w:rsidRPr="000E6E4B">
        <w:rPr>
          <w:b w:val="0"/>
        </w:rPr>
        <w:t>.</w:t>
      </w:r>
    </w:p>
    <w:p w:rsidR="00A514FA" w:rsidRPr="000E6E4B" w:rsidRDefault="00A514FA" w:rsidP="00EE0B62">
      <w:pPr>
        <w:pStyle w:val="Ttulo"/>
        <w:tabs>
          <w:tab w:val="left" w:pos="2880"/>
        </w:tabs>
        <w:jc w:val="both"/>
        <w:rPr>
          <w:b w:val="0"/>
          <w:bCs w:val="0"/>
          <w:lang w:val="it-IT"/>
        </w:rPr>
      </w:pPr>
      <w:r w:rsidRPr="000E6E4B">
        <w:rPr>
          <w:b w:val="0"/>
          <w:bCs w:val="0"/>
          <w:lang w:val="it-IT"/>
        </w:rPr>
        <w:tab/>
      </w:r>
    </w:p>
    <w:p w:rsidR="00A514FA" w:rsidRPr="000E6E4B" w:rsidRDefault="00A514FA" w:rsidP="00EE0B62">
      <w:pPr>
        <w:spacing w:line="240" w:lineRule="auto"/>
        <w:ind w:firstLine="0"/>
        <w:rPr>
          <w:rFonts w:cs="Times New Roman"/>
          <w:szCs w:val="24"/>
        </w:rPr>
      </w:pPr>
      <w:r w:rsidRPr="000E6E4B">
        <w:rPr>
          <w:rFonts w:cs="Times New Roman"/>
          <w:szCs w:val="24"/>
        </w:rPr>
        <w:t xml:space="preserve">VASCONCELLOS, Celso dos Santos. </w:t>
      </w:r>
      <w:r w:rsidRPr="000E6E4B">
        <w:rPr>
          <w:rFonts w:cs="Times New Roman"/>
          <w:b/>
          <w:szCs w:val="24"/>
        </w:rPr>
        <w:t>Coordenação do Trabalho Pedagógico</w:t>
      </w:r>
      <w:r w:rsidRPr="00FB5E65">
        <w:rPr>
          <w:rFonts w:cs="Times New Roman"/>
          <w:szCs w:val="24"/>
        </w:rPr>
        <w:t>: do projeto político-pedagógico ao cotidiano da sala de aula</w:t>
      </w:r>
      <w:r w:rsidRPr="000E6E4B">
        <w:rPr>
          <w:rFonts w:cs="Times New Roman"/>
          <w:szCs w:val="24"/>
        </w:rPr>
        <w:t>. São Paulo: Libertad, 2002.</w:t>
      </w:r>
    </w:p>
    <w:p w:rsidR="00A514FA" w:rsidRPr="000E6E4B" w:rsidRDefault="00A514FA" w:rsidP="000E6E4B">
      <w:pPr>
        <w:rPr>
          <w:rFonts w:cs="Times New Roman"/>
          <w:szCs w:val="24"/>
        </w:rPr>
      </w:pPr>
    </w:p>
    <w:p w:rsidR="00027B70" w:rsidRPr="00EE0B62" w:rsidRDefault="00027B70" w:rsidP="00EE0B62">
      <w:pPr>
        <w:ind w:firstLine="0"/>
        <w:rPr>
          <w:rFonts w:cs="Times New Roman"/>
          <w:szCs w:val="24"/>
        </w:rPr>
      </w:pPr>
    </w:p>
    <w:p w:rsidR="00667B21" w:rsidRPr="000E6E4B" w:rsidRDefault="00E33DD2" w:rsidP="00E33DD2">
      <w:pPr>
        <w:tabs>
          <w:tab w:val="left" w:pos="2490"/>
          <w:tab w:val="left" w:pos="2790"/>
          <w:tab w:val="left" w:pos="3900"/>
        </w:tabs>
        <w:ind w:firstLine="0"/>
        <w:rPr>
          <w:rFonts w:cs="Times New Roman"/>
          <w:szCs w:val="24"/>
        </w:rPr>
      </w:pPr>
      <w:r>
        <w:rPr>
          <w:rFonts w:cs="Times New Roman"/>
          <w:szCs w:val="24"/>
        </w:rPr>
        <w:tab/>
      </w:r>
      <w:r>
        <w:rPr>
          <w:rFonts w:cs="Times New Roman"/>
          <w:szCs w:val="24"/>
        </w:rPr>
        <w:tab/>
      </w:r>
      <w:r>
        <w:rPr>
          <w:rFonts w:cs="Times New Roman"/>
          <w:szCs w:val="24"/>
        </w:rPr>
        <w:tab/>
      </w:r>
    </w:p>
    <w:sectPr w:rsidR="00667B21" w:rsidRPr="000E6E4B" w:rsidSect="000E6E4B">
      <w:headerReference w:type="even" r:id="rId12"/>
      <w:headerReference w:type="default" r:id="rId13"/>
      <w:footerReference w:type="default" r:id="rId14"/>
      <w:headerReference w:type="first" r:id="rId15"/>
      <w:pgSz w:w="11906" w:h="16838"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01C2" w:rsidRDefault="002801C2" w:rsidP="004C7AB7">
      <w:pPr>
        <w:spacing w:line="240" w:lineRule="auto"/>
      </w:pPr>
      <w:r>
        <w:separator/>
      </w:r>
    </w:p>
  </w:endnote>
  <w:endnote w:type="continuationSeparator" w:id="1">
    <w:p w:rsidR="002801C2" w:rsidRDefault="002801C2"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58100" cy="923925"/>
                  </a:xfrm>
                  <a:prstGeom prst="rect">
                    <a:avLst/>
                  </a:prstGeom>
                </pic:spPr>
              </pic:pic>
            </a:graphicData>
          </a:graphic>
        </wp:anchor>
      </w:drawing>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01C2" w:rsidRDefault="002801C2" w:rsidP="004C7AB7">
      <w:pPr>
        <w:spacing w:line="240" w:lineRule="auto"/>
      </w:pPr>
      <w:r>
        <w:separator/>
      </w:r>
    </w:p>
  </w:footnote>
  <w:footnote w:type="continuationSeparator" w:id="1">
    <w:p w:rsidR="002801C2" w:rsidRDefault="002801C2"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94049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94049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8C7ADA"/>
    <w:multiLevelType w:val="multilevel"/>
    <w:tmpl w:val="8CD2E68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72AB6811"/>
    <w:multiLevelType w:val="hybridMultilevel"/>
    <w:tmpl w:val="6192AD30"/>
    <w:lvl w:ilvl="0" w:tplc="B7B8A530">
      <w:numFmt w:val="bullet"/>
      <w:lvlText w:val=""/>
      <w:lvlJc w:val="left"/>
      <w:pPr>
        <w:tabs>
          <w:tab w:val="num" w:pos="720"/>
        </w:tabs>
        <w:ind w:left="720" w:hanging="360"/>
      </w:pPr>
      <w:rPr>
        <w:rFonts w:ascii="Symbol" w:eastAsia="Times New Roman" w:hAnsi="Symbol" w:cs="Aria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2290"/>
    <o:shapelayout v:ext="edit">
      <o:idmap v:ext="edit" data="2"/>
    </o:shapelayout>
  </w:hdrShapeDefaults>
  <w:footnotePr>
    <w:footnote w:id="0"/>
    <w:footnote w:id="1"/>
  </w:footnotePr>
  <w:endnotePr>
    <w:endnote w:id="0"/>
    <w:endnote w:id="1"/>
  </w:endnotePr>
  <w:compat/>
  <w:rsids>
    <w:rsidRoot w:val="004C7AB7"/>
    <w:rsid w:val="000033A1"/>
    <w:rsid w:val="00011565"/>
    <w:rsid w:val="00027B70"/>
    <w:rsid w:val="000461B9"/>
    <w:rsid w:val="00056B6F"/>
    <w:rsid w:val="00063126"/>
    <w:rsid w:val="00065EFD"/>
    <w:rsid w:val="0007299D"/>
    <w:rsid w:val="000E6E4B"/>
    <w:rsid w:val="0010278D"/>
    <w:rsid w:val="0010290D"/>
    <w:rsid w:val="00114F76"/>
    <w:rsid w:val="00140C4F"/>
    <w:rsid w:val="001A5BCE"/>
    <w:rsid w:val="00200DAB"/>
    <w:rsid w:val="00272ACC"/>
    <w:rsid w:val="002801C2"/>
    <w:rsid w:val="002853E4"/>
    <w:rsid w:val="002B0CCD"/>
    <w:rsid w:val="002B6CA6"/>
    <w:rsid w:val="002C4FD2"/>
    <w:rsid w:val="002E26CA"/>
    <w:rsid w:val="002E7C35"/>
    <w:rsid w:val="00350FAD"/>
    <w:rsid w:val="003730CF"/>
    <w:rsid w:val="003954AB"/>
    <w:rsid w:val="003968F6"/>
    <w:rsid w:val="004160D1"/>
    <w:rsid w:val="0044735C"/>
    <w:rsid w:val="00494B86"/>
    <w:rsid w:val="00497918"/>
    <w:rsid w:val="004C7AB7"/>
    <w:rsid w:val="004D30B1"/>
    <w:rsid w:val="00500771"/>
    <w:rsid w:val="0057628F"/>
    <w:rsid w:val="005B0724"/>
    <w:rsid w:val="005F4ECF"/>
    <w:rsid w:val="005F5242"/>
    <w:rsid w:val="00622400"/>
    <w:rsid w:val="0062466E"/>
    <w:rsid w:val="00667B21"/>
    <w:rsid w:val="006A6C8E"/>
    <w:rsid w:val="006D6939"/>
    <w:rsid w:val="006F14FF"/>
    <w:rsid w:val="0070145B"/>
    <w:rsid w:val="007066D2"/>
    <w:rsid w:val="00716FBF"/>
    <w:rsid w:val="00770247"/>
    <w:rsid w:val="007717EA"/>
    <w:rsid w:val="007E3B14"/>
    <w:rsid w:val="00814F74"/>
    <w:rsid w:val="00835CBE"/>
    <w:rsid w:val="008601D2"/>
    <w:rsid w:val="00864E01"/>
    <w:rsid w:val="00865382"/>
    <w:rsid w:val="00897FC4"/>
    <w:rsid w:val="0094049F"/>
    <w:rsid w:val="0094441B"/>
    <w:rsid w:val="00975E96"/>
    <w:rsid w:val="00981C6A"/>
    <w:rsid w:val="00995980"/>
    <w:rsid w:val="009B5977"/>
    <w:rsid w:val="009B674A"/>
    <w:rsid w:val="009E23C1"/>
    <w:rsid w:val="00A056B4"/>
    <w:rsid w:val="00A14424"/>
    <w:rsid w:val="00A240E4"/>
    <w:rsid w:val="00A514FA"/>
    <w:rsid w:val="00A61F4E"/>
    <w:rsid w:val="00A660E5"/>
    <w:rsid w:val="00AB39D8"/>
    <w:rsid w:val="00B548B5"/>
    <w:rsid w:val="00C0294D"/>
    <w:rsid w:val="00C24518"/>
    <w:rsid w:val="00C330DA"/>
    <w:rsid w:val="00CB6B28"/>
    <w:rsid w:val="00CE425E"/>
    <w:rsid w:val="00CF4B7A"/>
    <w:rsid w:val="00D41731"/>
    <w:rsid w:val="00D56F39"/>
    <w:rsid w:val="00D57D31"/>
    <w:rsid w:val="00D62D7A"/>
    <w:rsid w:val="00D7310B"/>
    <w:rsid w:val="00D75534"/>
    <w:rsid w:val="00DA731F"/>
    <w:rsid w:val="00DB65D5"/>
    <w:rsid w:val="00DC18C7"/>
    <w:rsid w:val="00DE79B8"/>
    <w:rsid w:val="00E2792E"/>
    <w:rsid w:val="00E33DD2"/>
    <w:rsid w:val="00E46640"/>
    <w:rsid w:val="00EA6FDC"/>
    <w:rsid w:val="00EE0B62"/>
    <w:rsid w:val="00F537ED"/>
    <w:rsid w:val="00F55312"/>
    <w:rsid w:val="00F75F08"/>
    <w:rsid w:val="00FB0219"/>
    <w:rsid w:val="00FB5E65"/>
    <w:rsid w:val="00FD2213"/>
    <w:rsid w:val="00FD6060"/>
    <w:rsid w:val="00FE15A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tulo">
    <w:name w:val="Title"/>
    <w:basedOn w:val="Normal"/>
    <w:link w:val="TtuloChar"/>
    <w:qFormat/>
    <w:rsid w:val="00A514FA"/>
    <w:pPr>
      <w:spacing w:line="240" w:lineRule="auto"/>
      <w:ind w:firstLine="0"/>
      <w:jc w:val="center"/>
    </w:pPr>
    <w:rPr>
      <w:rFonts w:eastAsia="Times New Roman" w:cs="Times New Roman"/>
      <w:b/>
      <w:bCs/>
      <w:szCs w:val="24"/>
    </w:rPr>
  </w:style>
  <w:style w:type="character" w:customStyle="1" w:styleId="TtuloChar">
    <w:name w:val="Título Char"/>
    <w:basedOn w:val="Fontepargpadro"/>
    <w:link w:val="Ttulo"/>
    <w:rsid w:val="00A514FA"/>
    <w:rPr>
      <w:rFonts w:ascii="Times New Roman" w:eastAsia="Times New Roman" w:hAnsi="Times New Roman" w:cs="Times New Roman"/>
      <w:b/>
      <w:bCs/>
      <w:sz w:val="24"/>
      <w:szCs w:val="24"/>
    </w:rPr>
  </w:style>
  <w:style w:type="paragraph" w:styleId="Recuodecorpodetexto">
    <w:name w:val="Body Text Indent"/>
    <w:basedOn w:val="Normal"/>
    <w:link w:val="RecuodecorpodetextoChar"/>
    <w:rsid w:val="00A514FA"/>
    <w:pPr>
      <w:spacing w:line="240" w:lineRule="auto"/>
      <w:ind w:left="4950" w:firstLine="0"/>
    </w:pPr>
    <w:rPr>
      <w:rFonts w:ascii="Arial" w:eastAsia="Times New Roman" w:hAnsi="Arial" w:cs="Times New Roman"/>
      <w:szCs w:val="20"/>
    </w:rPr>
  </w:style>
  <w:style w:type="character" w:customStyle="1" w:styleId="RecuodecorpodetextoChar">
    <w:name w:val="Recuo de corpo de texto Char"/>
    <w:basedOn w:val="Fontepargpadro"/>
    <w:link w:val="Recuodecorpodetexto"/>
    <w:rsid w:val="00A514FA"/>
    <w:rPr>
      <w:rFonts w:ascii="Arial" w:eastAsia="Times New Roman" w:hAnsi="Arial" w:cs="Times New Roman"/>
      <w:sz w:val="24"/>
      <w:szCs w:val="20"/>
    </w:rPr>
  </w:style>
  <w:style w:type="paragraph" w:styleId="Subttulo">
    <w:name w:val="Subtitle"/>
    <w:basedOn w:val="Normal"/>
    <w:link w:val="SubttuloChar"/>
    <w:qFormat/>
    <w:rsid w:val="00A514FA"/>
    <w:pPr>
      <w:ind w:firstLine="0"/>
      <w:jc w:val="center"/>
    </w:pPr>
    <w:rPr>
      <w:rFonts w:eastAsia="Times New Roman" w:cs="Times New Roman"/>
      <w:b/>
      <w:szCs w:val="24"/>
    </w:rPr>
  </w:style>
  <w:style w:type="character" w:customStyle="1" w:styleId="SubttuloChar">
    <w:name w:val="Subtítulo Char"/>
    <w:basedOn w:val="Fontepargpadro"/>
    <w:link w:val="Subttulo"/>
    <w:rsid w:val="00A514FA"/>
    <w:rPr>
      <w:rFonts w:ascii="Times New Roman" w:eastAsia="Times New Roman" w:hAnsi="Times New Roman" w:cs="Times New Roman"/>
      <w:b/>
      <w:sz w:val="24"/>
      <w:szCs w:val="24"/>
    </w:rPr>
  </w:style>
  <w:style w:type="paragraph" w:customStyle="1" w:styleId="Default">
    <w:name w:val="Default"/>
    <w:rsid w:val="00A514FA"/>
    <w:pPr>
      <w:autoSpaceDE w:val="0"/>
      <w:autoSpaceDN w:val="0"/>
      <w:adjustRightInd w:val="0"/>
      <w:spacing w:line="240" w:lineRule="auto"/>
    </w:pPr>
    <w:rPr>
      <w:rFonts w:ascii="Times New Roman" w:eastAsia="Calibri" w:hAnsi="Times New Roman" w:cs="Times New Roman"/>
      <w:color w:val="000000"/>
      <w:sz w:val="24"/>
      <w:szCs w:val="24"/>
    </w:rPr>
  </w:style>
  <w:style w:type="character" w:styleId="Hyperlink">
    <w:name w:val="Hyperlink"/>
    <w:uiPriority w:val="99"/>
    <w:unhideWhenUsed/>
    <w:rsid w:val="00A514FA"/>
    <w:rPr>
      <w:color w:val="0000FF"/>
      <w:u w:val="single"/>
    </w:rPr>
  </w:style>
  <w:style w:type="paragraph" w:styleId="Textodenotaderodap">
    <w:name w:val="footnote text"/>
    <w:basedOn w:val="Normal"/>
    <w:link w:val="TextodenotaderodapChar"/>
    <w:uiPriority w:val="99"/>
    <w:semiHidden/>
    <w:unhideWhenUsed/>
    <w:rsid w:val="00A514FA"/>
    <w:pPr>
      <w:spacing w:line="240" w:lineRule="auto"/>
      <w:ind w:firstLine="0"/>
      <w:jc w:val="left"/>
    </w:pPr>
    <w:rPr>
      <w:rFonts w:eastAsia="Times New Roman" w:cs="Times New Roman"/>
      <w:sz w:val="20"/>
      <w:szCs w:val="20"/>
    </w:rPr>
  </w:style>
  <w:style w:type="character" w:customStyle="1" w:styleId="TextodenotaderodapChar">
    <w:name w:val="Texto de nota de rodapé Char"/>
    <w:basedOn w:val="Fontepargpadro"/>
    <w:link w:val="Textodenotaderodap"/>
    <w:uiPriority w:val="99"/>
    <w:semiHidden/>
    <w:rsid w:val="00A514FA"/>
    <w:rPr>
      <w:rFonts w:ascii="Times New Roman" w:eastAsia="Times New Roman" w:hAnsi="Times New Roman" w:cs="Times New Roman"/>
      <w:sz w:val="20"/>
      <w:szCs w:val="20"/>
    </w:rPr>
  </w:style>
  <w:style w:type="character" w:styleId="Refdenotaderodap">
    <w:name w:val="footnote reference"/>
    <w:uiPriority w:val="99"/>
    <w:semiHidden/>
    <w:unhideWhenUsed/>
    <w:rsid w:val="00A514FA"/>
    <w:rPr>
      <w:vertAlign w:val="superscript"/>
    </w:rPr>
  </w:style>
  <w:style w:type="paragraph" w:styleId="NormalWeb">
    <w:name w:val="Normal (Web)"/>
    <w:basedOn w:val="Normal"/>
    <w:uiPriority w:val="99"/>
    <w:semiHidden/>
    <w:unhideWhenUsed/>
    <w:rsid w:val="00A514FA"/>
    <w:pPr>
      <w:spacing w:before="100" w:beforeAutospacing="1" w:after="100" w:afterAutospacing="1" w:line="240" w:lineRule="auto"/>
      <w:ind w:firstLine="0"/>
      <w:jc w:val="left"/>
    </w:pPr>
    <w:rPr>
      <w:rFonts w:eastAsia="Times New Roman" w:cs="Times New Roman"/>
      <w:szCs w:val="24"/>
      <w:lang w:eastAsia="pt-BR"/>
    </w:rPr>
  </w:style>
  <w:style w:type="paragraph" w:styleId="PargrafodaLista">
    <w:name w:val="List Paragraph"/>
    <w:basedOn w:val="Normal"/>
    <w:uiPriority w:val="34"/>
    <w:qFormat/>
    <w:rsid w:val="00FD6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tulo">
    <w:name w:val="Title"/>
    <w:basedOn w:val="Normal"/>
    <w:link w:val="TtuloChar"/>
    <w:qFormat/>
    <w:rsid w:val="00A514FA"/>
    <w:pPr>
      <w:spacing w:line="240" w:lineRule="auto"/>
      <w:ind w:firstLine="0"/>
      <w:jc w:val="center"/>
    </w:pPr>
    <w:rPr>
      <w:rFonts w:eastAsia="Times New Roman" w:cs="Times New Roman"/>
      <w:b/>
      <w:bCs/>
      <w:szCs w:val="24"/>
    </w:rPr>
  </w:style>
  <w:style w:type="character" w:customStyle="1" w:styleId="TtuloChar">
    <w:name w:val="Título Char"/>
    <w:basedOn w:val="Fontepargpadro"/>
    <w:link w:val="Ttulo"/>
    <w:rsid w:val="00A514FA"/>
    <w:rPr>
      <w:rFonts w:ascii="Times New Roman" w:eastAsia="Times New Roman" w:hAnsi="Times New Roman" w:cs="Times New Roman"/>
      <w:b/>
      <w:bCs/>
      <w:sz w:val="24"/>
      <w:szCs w:val="24"/>
    </w:rPr>
  </w:style>
  <w:style w:type="paragraph" w:styleId="Recuodecorpodetexto">
    <w:name w:val="Body Text Indent"/>
    <w:basedOn w:val="Normal"/>
    <w:link w:val="RecuodecorpodetextoChar"/>
    <w:rsid w:val="00A514FA"/>
    <w:pPr>
      <w:spacing w:line="240" w:lineRule="auto"/>
      <w:ind w:left="4950" w:firstLine="0"/>
    </w:pPr>
    <w:rPr>
      <w:rFonts w:ascii="Arial" w:eastAsia="Times New Roman" w:hAnsi="Arial" w:cs="Times New Roman"/>
      <w:szCs w:val="20"/>
    </w:rPr>
  </w:style>
  <w:style w:type="character" w:customStyle="1" w:styleId="RecuodecorpodetextoChar">
    <w:name w:val="Recuo de corpo de texto Char"/>
    <w:basedOn w:val="Fontepargpadro"/>
    <w:link w:val="Recuodecorpodetexto"/>
    <w:rsid w:val="00A514FA"/>
    <w:rPr>
      <w:rFonts w:ascii="Arial" w:eastAsia="Times New Roman" w:hAnsi="Arial" w:cs="Times New Roman"/>
      <w:sz w:val="24"/>
      <w:szCs w:val="20"/>
    </w:rPr>
  </w:style>
  <w:style w:type="paragraph" w:styleId="Subttulo">
    <w:name w:val="Subtitle"/>
    <w:basedOn w:val="Normal"/>
    <w:link w:val="SubttuloChar"/>
    <w:qFormat/>
    <w:rsid w:val="00A514FA"/>
    <w:pPr>
      <w:ind w:firstLine="0"/>
      <w:jc w:val="center"/>
    </w:pPr>
    <w:rPr>
      <w:rFonts w:eastAsia="Times New Roman" w:cs="Times New Roman"/>
      <w:b/>
      <w:szCs w:val="24"/>
    </w:rPr>
  </w:style>
  <w:style w:type="character" w:customStyle="1" w:styleId="SubttuloChar">
    <w:name w:val="Subtítulo Char"/>
    <w:basedOn w:val="Fontepargpadro"/>
    <w:link w:val="Subttulo"/>
    <w:rsid w:val="00A514FA"/>
    <w:rPr>
      <w:rFonts w:ascii="Times New Roman" w:eastAsia="Times New Roman" w:hAnsi="Times New Roman" w:cs="Times New Roman"/>
      <w:b/>
      <w:sz w:val="24"/>
      <w:szCs w:val="24"/>
    </w:rPr>
  </w:style>
  <w:style w:type="paragraph" w:customStyle="1" w:styleId="Default">
    <w:name w:val="Default"/>
    <w:rsid w:val="00A514FA"/>
    <w:pPr>
      <w:autoSpaceDE w:val="0"/>
      <w:autoSpaceDN w:val="0"/>
      <w:adjustRightInd w:val="0"/>
      <w:spacing w:line="240" w:lineRule="auto"/>
    </w:pPr>
    <w:rPr>
      <w:rFonts w:ascii="Times New Roman" w:eastAsia="Calibri" w:hAnsi="Times New Roman" w:cs="Times New Roman"/>
      <w:color w:val="000000"/>
      <w:sz w:val="24"/>
      <w:szCs w:val="24"/>
    </w:rPr>
  </w:style>
  <w:style w:type="character" w:styleId="Hyperlink">
    <w:name w:val="Hyperlink"/>
    <w:uiPriority w:val="99"/>
    <w:unhideWhenUsed/>
    <w:rsid w:val="00A514FA"/>
    <w:rPr>
      <w:color w:val="0000FF"/>
      <w:u w:val="single"/>
    </w:rPr>
  </w:style>
  <w:style w:type="paragraph" w:styleId="Textodenotaderodap">
    <w:name w:val="footnote text"/>
    <w:basedOn w:val="Normal"/>
    <w:link w:val="TextodenotaderodapChar"/>
    <w:uiPriority w:val="99"/>
    <w:semiHidden/>
    <w:unhideWhenUsed/>
    <w:rsid w:val="00A514FA"/>
    <w:pPr>
      <w:spacing w:line="240" w:lineRule="auto"/>
      <w:ind w:firstLine="0"/>
      <w:jc w:val="left"/>
    </w:pPr>
    <w:rPr>
      <w:rFonts w:eastAsia="Times New Roman" w:cs="Times New Roman"/>
      <w:sz w:val="20"/>
      <w:szCs w:val="20"/>
    </w:rPr>
  </w:style>
  <w:style w:type="character" w:customStyle="1" w:styleId="TextodenotaderodapChar">
    <w:name w:val="Texto de nota de rodapé Char"/>
    <w:basedOn w:val="Fontepargpadro"/>
    <w:link w:val="Textodenotaderodap"/>
    <w:uiPriority w:val="99"/>
    <w:semiHidden/>
    <w:rsid w:val="00A514FA"/>
    <w:rPr>
      <w:rFonts w:ascii="Times New Roman" w:eastAsia="Times New Roman" w:hAnsi="Times New Roman" w:cs="Times New Roman"/>
      <w:sz w:val="20"/>
      <w:szCs w:val="20"/>
    </w:rPr>
  </w:style>
  <w:style w:type="character" w:styleId="Refdenotaderodap">
    <w:name w:val="footnote reference"/>
    <w:uiPriority w:val="99"/>
    <w:semiHidden/>
    <w:unhideWhenUsed/>
    <w:rsid w:val="00A514FA"/>
    <w:rPr>
      <w:vertAlign w:val="superscript"/>
    </w:rPr>
  </w:style>
  <w:style w:type="paragraph" w:styleId="NormalWeb">
    <w:name w:val="Normal (Web)"/>
    <w:basedOn w:val="Normal"/>
    <w:uiPriority w:val="99"/>
    <w:semiHidden/>
    <w:unhideWhenUsed/>
    <w:rsid w:val="00A514FA"/>
    <w:pPr>
      <w:spacing w:before="100" w:beforeAutospacing="1" w:after="100" w:afterAutospacing="1" w:line="240" w:lineRule="auto"/>
      <w:ind w:firstLine="0"/>
      <w:jc w:val="left"/>
    </w:pPr>
    <w:rPr>
      <w:rFonts w:eastAsia="Times New Roman" w:cs="Times New Roman"/>
      <w:szCs w:val="24"/>
      <w:lang w:eastAsia="pt-BR"/>
    </w:rPr>
  </w:style>
  <w:style w:type="paragraph" w:styleId="PargrafodaLista">
    <w:name w:val="List Paragraph"/>
    <w:basedOn w:val="Normal"/>
    <w:uiPriority w:val="34"/>
    <w:qFormat/>
    <w:rsid w:val="00FD606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elania.silva@eduacca.ba.gov.br" TargetMode="External"/><Relationship Id="rId13" Type="http://schemas.openxmlformats.org/officeDocument/2006/relationships/header" Target="head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nepedagogo@gmail.com"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cores1ba@hotmail.com" TargetMode="External"/><Relationship Id="rId4" Type="http://schemas.openxmlformats.org/officeDocument/2006/relationships/settings" Target="settings.xml"/><Relationship Id="rId9" Type="http://schemas.openxmlformats.org/officeDocument/2006/relationships/hyperlink" Target="mailto:beneditoeugenio@bol.com.br"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669B9-BC63-49BB-8F28-2BCF82016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4567</Words>
  <Characters>24667</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2018-10-14T17:09:00Z</dcterms:created>
  <dcterms:modified xsi:type="dcterms:W3CDTF">2018-10-14T17:35:00Z</dcterms:modified>
</cp:coreProperties>
</file>